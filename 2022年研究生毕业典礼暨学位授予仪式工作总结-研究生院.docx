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A8C0A" w14:textId="77777777" w:rsidR="007C4D01" w:rsidRPr="005D764F" w:rsidRDefault="00803B0D" w:rsidP="005D764F">
      <w:pPr>
        <w:autoSpaceDE w:val="0"/>
        <w:autoSpaceDN w:val="0"/>
        <w:adjustRightInd w:val="0"/>
        <w:spacing w:line="560" w:lineRule="exact"/>
        <w:jc w:val="center"/>
        <w:rPr>
          <w:rFonts w:ascii="方正小标宋简体" w:eastAsia="方正小标宋简体" w:hAnsi="方正小标宋简体" w:cs="AppleSystemUIFont"/>
          <w:kern w:val="0"/>
          <w:sz w:val="44"/>
          <w:szCs w:val="44"/>
        </w:rPr>
      </w:pPr>
      <w:r w:rsidRPr="005D764F">
        <w:rPr>
          <w:rFonts w:ascii="方正小标宋简体" w:eastAsia="方正小标宋简体" w:hAnsi="方正小标宋简体" w:cs="AppleSystemUIFont"/>
          <w:kern w:val="0"/>
          <w:sz w:val="44"/>
          <w:szCs w:val="44"/>
        </w:rPr>
        <w:t>2022年</w:t>
      </w:r>
      <w:r w:rsidRPr="005D764F">
        <w:rPr>
          <w:rFonts w:ascii="方正小标宋简体" w:eastAsia="方正小标宋简体" w:hAnsi="方正小标宋简体" w:cs="AppleSystemUIFont" w:hint="eastAsia"/>
          <w:kern w:val="0"/>
          <w:sz w:val="44"/>
          <w:szCs w:val="44"/>
        </w:rPr>
        <w:t>研究生</w:t>
      </w:r>
      <w:bookmarkStart w:id="0" w:name="_Hlk107325824"/>
      <w:bookmarkStart w:id="1" w:name="OLE_LINK16"/>
      <w:r w:rsidRPr="005D764F">
        <w:rPr>
          <w:rFonts w:ascii="方正小标宋简体" w:eastAsia="方正小标宋简体" w:hAnsi="方正小标宋简体" w:cs="AppleSystemUIFont" w:hint="eastAsia"/>
          <w:kern w:val="0"/>
          <w:sz w:val="44"/>
          <w:szCs w:val="44"/>
        </w:rPr>
        <w:t>毕业典礼暨学位授予仪式</w:t>
      </w:r>
    </w:p>
    <w:p w14:paraId="71469024" w14:textId="15CEA05B" w:rsidR="00803B0D" w:rsidRPr="005D764F" w:rsidRDefault="007C4D01" w:rsidP="005D764F">
      <w:pPr>
        <w:autoSpaceDE w:val="0"/>
        <w:autoSpaceDN w:val="0"/>
        <w:adjustRightInd w:val="0"/>
        <w:spacing w:line="560" w:lineRule="exact"/>
        <w:jc w:val="center"/>
        <w:rPr>
          <w:rFonts w:ascii="方正小标宋简体" w:eastAsia="方正小标宋简体" w:hAnsi="方正小标宋简体" w:cs="AppleSystemUIFont"/>
          <w:kern w:val="0"/>
          <w:sz w:val="44"/>
          <w:szCs w:val="44"/>
        </w:rPr>
      </w:pPr>
      <w:r w:rsidRPr="005D764F">
        <w:rPr>
          <w:rFonts w:ascii="方正小标宋简体" w:eastAsia="方正小标宋简体" w:hAnsi="方正小标宋简体" w:cs="AppleSystemUIFont" w:hint="eastAsia"/>
          <w:kern w:val="0"/>
          <w:sz w:val="44"/>
          <w:szCs w:val="44"/>
        </w:rPr>
        <w:t>研究生院</w:t>
      </w:r>
      <w:r w:rsidR="00803B0D" w:rsidRPr="005D764F">
        <w:rPr>
          <w:rFonts w:ascii="方正小标宋简体" w:eastAsia="方正小标宋简体" w:hAnsi="方正小标宋简体" w:cs="AppleSystemUIFont" w:hint="eastAsia"/>
          <w:kern w:val="0"/>
          <w:sz w:val="44"/>
          <w:szCs w:val="44"/>
        </w:rPr>
        <w:t>工作总结</w:t>
      </w:r>
    </w:p>
    <w:bookmarkEnd w:id="0"/>
    <w:bookmarkEnd w:id="1"/>
    <w:p w14:paraId="27967A10" w14:textId="77777777" w:rsidR="007C4D01" w:rsidRPr="005D764F" w:rsidRDefault="007C4D01" w:rsidP="005D764F">
      <w:pPr>
        <w:autoSpaceDE w:val="0"/>
        <w:autoSpaceDN w:val="0"/>
        <w:adjustRightInd w:val="0"/>
        <w:spacing w:line="560" w:lineRule="exact"/>
        <w:ind w:firstLineChars="200" w:firstLine="640"/>
        <w:rPr>
          <w:rFonts w:ascii="仿宋" w:eastAsia="仿宋" w:hAnsi="仿宋" w:cs="AppleSystemUIFont"/>
          <w:kern w:val="0"/>
          <w:sz w:val="32"/>
          <w:szCs w:val="32"/>
        </w:rPr>
      </w:pPr>
    </w:p>
    <w:p w14:paraId="2B61B166" w14:textId="494FB664" w:rsidR="00C065FA" w:rsidRPr="005D764F" w:rsidRDefault="007C4D01" w:rsidP="005D764F">
      <w:pPr>
        <w:autoSpaceDE w:val="0"/>
        <w:autoSpaceDN w:val="0"/>
        <w:adjustRightInd w:val="0"/>
        <w:spacing w:line="560" w:lineRule="exact"/>
        <w:ind w:firstLineChars="200" w:firstLine="640"/>
        <w:rPr>
          <w:rFonts w:ascii="仿宋" w:eastAsia="仿宋" w:hAnsi="仿宋" w:cs="AppleSystemUIFont"/>
          <w:kern w:val="0"/>
          <w:sz w:val="32"/>
          <w:szCs w:val="32"/>
        </w:rPr>
      </w:pPr>
      <w:bookmarkStart w:id="2" w:name="_Hlk107324837"/>
      <w:r w:rsidRPr="005D764F">
        <w:rPr>
          <w:rFonts w:ascii="仿宋" w:eastAsia="仿宋" w:hAnsi="仿宋" w:cs="AppleSystemUIFont"/>
          <w:kern w:val="0"/>
          <w:sz w:val="32"/>
          <w:szCs w:val="32"/>
        </w:rPr>
        <w:t>2022</w:t>
      </w:r>
      <w:r w:rsidRPr="005D764F">
        <w:rPr>
          <w:rFonts w:ascii="仿宋" w:eastAsia="仿宋" w:hAnsi="仿宋" w:cs="AppleSystemUIFont" w:hint="eastAsia"/>
          <w:kern w:val="0"/>
          <w:sz w:val="32"/>
          <w:szCs w:val="32"/>
        </w:rPr>
        <w:t>年6月1</w:t>
      </w:r>
      <w:r w:rsidRPr="005D764F">
        <w:rPr>
          <w:rFonts w:ascii="仿宋" w:eastAsia="仿宋" w:hAnsi="仿宋" w:cs="AppleSystemUIFont"/>
          <w:kern w:val="0"/>
          <w:sz w:val="32"/>
          <w:szCs w:val="32"/>
        </w:rPr>
        <w:t>8</w:t>
      </w:r>
      <w:r w:rsidRPr="005D764F">
        <w:rPr>
          <w:rFonts w:ascii="仿宋" w:eastAsia="仿宋" w:hAnsi="仿宋" w:cs="AppleSystemUIFont" w:hint="eastAsia"/>
          <w:kern w:val="0"/>
          <w:sz w:val="32"/>
          <w:szCs w:val="32"/>
        </w:rPr>
        <w:t>日上午，北京大学2</w:t>
      </w:r>
      <w:r w:rsidRPr="005D764F">
        <w:rPr>
          <w:rFonts w:ascii="仿宋" w:eastAsia="仿宋" w:hAnsi="仿宋" w:cs="AppleSystemUIFont"/>
          <w:kern w:val="0"/>
          <w:sz w:val="32"/>
          <w:szCs w:val="32"/>
        </w:rPr>
        <w:t>022</w:t>
      </w:r>
      <w:r w:rsidRPr="005D764F">
        <w:rPr>
          <w:rFonts w:ascii="仿宋" w:eastAsia="仿宋" w:hAnsi="仿宋" w:cs="AppleSystemUIFont" w:hint="eastAsia"/>
          <w:kern w:val="0"/>
          <w:sz w:val="32"/>
          <w:szCs w:val="32"/>
        </w:rPr>
        <w:t>年研究生毕业典礼暨学位授予仪式在五四体育场和邱德拔体育馆举行，</w:t>
      </w:r>
      <w:r w:rsidRPr="005D764F">
        <w:rPr>
          <w:rFonts w:ascii="仿宋" w:eastAsia="仿宋" w:hAnsi="仿宋" w:cs="AppleSystemUIFont"/>
          <w:kern w:val="0"/>
          <w:sz w:val="32"/>
          <w:szCs w:val="32"/>
        </w:rPr>
        <w:t>5759名2022届毕业生、117名2020届毕业生现场参加典礼，</w:t>
      </w:r>
      <w:r w:rsidRPr="005D764F">
        <w:rPr>
          <w:rFonts w:ascii="仿宋" w:eastAsia="仿宋" w:hAnsi="仿宋" w:cs="AppleSystemUIFont" w:hint="eastAsia"/>
          <w:kern w:val="0"/>
          <w:sz w:val="32"/>
          <w:szCs w:val="32"/>
        </w:rPr>
        <w:t>1</w:t>
      </w:r>
      <w:r w:rsidRPr="005D764F">
        <w:rPr>
          <w:rFonts w:ascii="仿宋" w:eastAsia="仿宋" w:hAnsi="仿宋" w:cs="AppleSystemUIFont"/>
          <w:kern w:val="0"/>
          <w:sz w:val="32"/>
          <w:szCs w:val="32"/>
        </w:rPr>
        <w:t>289</w:t>
      </w:r>
      <w:r w:rsidRPr="005D764F">
        <w:rPr>
          <w:rFonts w:ascii="仿宋" w:eastAsia="仿宋" w:hAnsi="仿宋" w:cs="AppleSystemUIFont" w:hint="eastAsia"/>
          <w:kern w:val="0"/>
          <w:sz w:val="32"/>
          <w:szCs w:val="32"/>
        </w:rPr>
        <w:t>名博士</w:t>
      </w:r>
      <w:r w:rsidR="008A051A" w:rsidRPr="005D764F">
        <w:rPr>
          <w:rFonts w:ascii="仿宋" w:eastAsia="仿宋" w:hAnsi="仿宋" w:cs="AppleSystemUIFont" w:hint="eastAsia"/>
          <w:kern w:val="0"/>
          <w:sz w:val="32"/>
          <w:szCs w:val="32"/>
        </w:rPr>
        <w:t>接受校领导授予学位</w:t>
      </w:r>
      <w:r w:rsidRPr="005D764F">
        <w:rPr>
          <w:rFonts w:ascii="仿宋" w:eastAsia="仿宋" w:hAnsi="仿宋" w:cs="AppleSystemUIFont"/>
          <w:kern w:val="0"/>
          <w:sz w:val="32"/>
          <w:szCs w:val="32"/>
        </w:rPr>
        <w:t>。</w:t>
      </w:r>
      <w:bookmarkStart w:id="3" w:name="OLE_LINK3"/>
      <w:bookmarkStart w:id="4" w:name="OLE_LINK4"/>
      <w:r w:rsidR="008A051A" w:rsidRPr="005D764F">
        <w:rPr>
          <w:rFonts w:ascii="仿宋" w:eastAsia="仿宋" w:hAnsi="仿宋" w:cs="AppleSystemUIFont"/>
          <w:kern w:val="0"/>
          <w:sz w:val="32"/>
          <w:szCs w:val="32"/>
        </w:rPr>
        <w:t>研究生院高度重视此次</w:t>
      </w:r>
      <w:r w:rsidR="008A051A" w:rsidRPr="005D764F">
        <w:rPr>
          <w:rFonts w:ascii="仿宋" w:eastAsia="仿宋" w:hAnsi="仿宋" w:cs="AppleSystemUIFont" w:hint="eastAsia"/>
          <w:kern w:val="0"/>
          <w:sz w:val="32"/>
          <w:szCs w:val="32"/>
        </w:rPr>
        <w:t>研究生毕业典礼暨</w:t>
      </w:r>
      <w:r w:rsidR="008A051A" w:rsidRPr="005D764F">
        <w:rPr>
          <w:rFonts w:ascii="仿宋" w:eastAsia="仿宋" w:hAnsi="仿宋" w:cs="AppleSystemUIFont"/>
          <w:kern w:val="0"/>
          <w:sz w:val="32"/>
          <w:szCs w:val="32"/>
        </w:rPr>
        <w:t>学位授予仪式，</w:t>
      </w:r>
      <w:r w:rsidR="008A051A" w:rsidRPr="005D764F">
        <w:rPr>
          <w:rFonts w:ascii="仿宋" w:eastAsia="仿宋" w:hAnsi="仿宋" w:cs="AppleSystemUIFont" w:hint="eastAsia"/>
          <w:kern w:val="0"/>
          <w:sz w:val="32"/>
          <w:szCs w:val="32"/>
        </w:rPr>
        <w:t>全面</w:t>
      </w:r>
      <w:r w:rsidR="0065668C">
        <w:rPr>
          <w:rFonts w:ascii="仿宋" w:eastAsia="仿宋" w:hAnsi="仿宋" w:cs="AppleSystemUIFont" w:hint="eastAsia"/>
          <w:kern w:val="0"/>
          <w:sz w:val="32"/>
          <w:szCs w:val="32"/>
        </w:rPr>
        <w:t>准备</w:t>
      </w:r>
      <w:r w:rsidR="008A051A" w:rsidRPr="005D764F">
        <w:rPr>
          <w:rFonts w:ascii="仿宋" w:eastAsia="仿宋" w:hAnsi="仿宋" w:cs="AppleSystemUIFont" w:hint="eastAsia"/>
          <w:kern w:val="0"/>
          <w:sz w:val="32"/>
          <w:szCs w:val="32"/>
        </w:rPr>
        <w:t>各项</w:t>
      </w:r>
      <w:r w:rsidR="0065668C">
        <w:rPr>
          <w:rFonts w:ascii="仿宋" w:eastAsia="仿宋" w:hAnsi="仿宋" w:cs="AppleSystemUIFont" w:hint="eastAsia"/>
          <w:kern w:val="0"/>
          <w:sz w:val="32"/>
          <w:szCs w:val="32"/>
        </w:rPr>
        <w:t>前期</w:t>
      </w:r>
      <w:r w:rsidR="00E077EF" w:rsidRPr="005D764F">
        <w:rPr>
          <w:rFonts w:ascii="仿宋" w:eastAsia="仿宋" w:hAnsi="仿宋" w:cs="AppleSystemUIFont"/>
          <w:kern w:val="0"/>
          <w:sz w:val="32"/>
          <w:szCs w:val="32"/>
        </w:rPr>
        <w:t>工作</w:t>
      </w:r>
      <w:r w:rsidR="008A051A" w:rsidRPr="005D764F">
        <w:rPr>
          <w:rFonts w:ascii="仿宋" w:eastAsia="仿宋" w:hAnsi="仿宋" w:cs="AppleSystemUIFont" w:hint="eastAsia"/>
          <w:kern w:val="0"/>
          <w:sz w:val="32"/>
          <w:szCs w:val="32"/>
        </w:rPr>
        <w:t>，全力落实疫情防控条件下</w:t>
      </w:r>
      <w:r w:rsidR="00E077EF" w:rsidRPr="005D764F">
        <w:rPr>
          <w:rFonts w:ascii="仿宋" w:eastAsia="仿宋" w:hAnsi="仿宋" w:cs="AppleSystemUIFont" w:hint="eastAsia"/>
          <w:kern w:val="0"/>
          <w:sz w:val="32"/>
          <w:szCs w:val="32"/>
        </w:rPr>
        <w:t>仪式策划</w:t>
      </w:r>
      <w:r w:rsidR="008A051A" w:rsidRPr="005D764F">
        <w:rPr>
          <w:rFonts w:ascii="仿宋" w:eastAsia="仿宋" w:hAnsi="仿宋" w:cs="AppleSystemUIFont" w:hint="eastAsia"/>
          <w:kern w:val="0"/>
          <w:sz w:val="32"/>
          <w:szCs w:val="32"/>
        </w:rPr>
        <w:t>，</w:t>
      </w:r>
      <w:r w:rsidR="008A051A" w:rsidRPr="005D764F">
        <w:rPr>
          <w:rFonts w:ascii="仿宋" w:eastAsia="仿宋" w:hAnsi="仿宋" w:cs="AppleSystemUIFont"/>
          <w:kern w:val="0"/>
          <w:sz w:val="32"/>
          <w:szCs w:val="32"/>
        </w:rPr>
        <w:t>全员参与学位授予</w:t>
      </w:r>
      <w:r w:rsidR="00C065FA" w:rsidRPr="005D764F">
        <w:rPr>
          <w:rFonts w:ascii="仿宋" w:eastAsia="仿宋" w:hAnsi="仿宋" w:cs="AppleSystemUIFont" w:hint="eastAsia"/>
          <w:kern w:val="0"/>
          <w:sz w:val="32"/>
          <w:szCs w:val="32"/>
        </w:rPr>
        <w:t>仪式</w:t>
      </w:r>
      <w:r w:rsidR="008A051A" w:rsidRPr="005D764F">
        <w:rPr>
          <w:rFonts w:ascii="仿宋" w:eastAsia="仿宋" w:hAnsi="仿宋" w:cs="AppleSystemUIFont"/>
          <w:kern w:val="0"/>
          <w:sz w:val="32"/>
          <w:szCs w:val="32"/>
        </w:rPr>
        <w:t>组织</w:t>
      </w:r>
      <w:r w:rsidR="00E077EF" w:rsidRPr="005D764F">
        <w:rPr>
          <w:rFonts w:ascii="仿宋" w:eastAsia="仿宋" w:hAnsi="仿宋" w:cs="AppleSystemUIFont" w:hint="eastAsia"/>
          <w:kern w:val="0"/>
          <w:sz w:val="32"/>
          <w:szCs w:val="32"/>
        </w:rPr>
        <w:t>工作</w:t>
      </w:r>
      <w:r w:rsidR="008A051A" w:rsidRPr="005D764F">
        <w:rPr>
          <w:rFonts w:ascii="仿宋" w:eastAsia="仿宋" w:hAnsi="仿宋" w:cs="AppleSystemUIFont"/>
          <w:kern w:val="0"/>
          <w:sz w:val="32"/>
          <w:szCs w:val="32"/>
        </w:rPr>
        <w:t>，现总结如下：</w:t>
      </w:r>
    </w:p>
    <w:p w14:paraId="2D046F85" w14:textId="4B8181F0" w:rsidR="00C065FA" w:rsidRPr="005D764F" w:rsidRDefault="00C065FA" w:rsidP="005D764F">
      <w:pPr>
        <w:autoSpaceDE w:val="0"/>
        <w:autoSpaceDN w:val="0"/>
        <w:adjustRightInd w:val="0"/>
        <w:spacing w:line="560" w:lineRule="exact"/>
        <w:ind w:firstLineChars="200" w:firstLine="640"/>
        <w:rPr>
          <w:rFonts w:ascii="黑体" w:eastAsia="黑体" w:hAnsi="黑体" w:cs="AppleSystemUIFont"/>
          <w:kern w:val="0"/>
          <w:sz w:val="32"/>
          <w:szCs w:val="32"/>
        </w:rPr>
      </w:pPr>
      <w:bookmarkStart w:id="5" w:name="OLE_LINK11"/>
      <w:bookmarkEnd w:id="2"/>
      <w:bookmarkEnd w:id="3"/>
      <w:bookmarkEnd w:id="4"/>
      <w:r w:rsidRPr="005D764F">
        <w:rPr>
          <w:rFonts w:ascii="黑体" w:eastAsia="黑体" w:hAnsi="黑体" w:cs="AppleSystemUIFont" w:hint="eastAsia"/>
          <w:kern w:val="0"/>
          <w:sz w:val="32"/>
          <w:szCs w:val="32"/>
        </w:rPr>
        <w:t>一、</w:t>
      </w:r>
      <w:r w:rsidRPr="005D764F">
        <w:rPr>
          <w:rFonts w:ascii="黑体" w:eastAsia="黑体" w:hAnsi="黑体" w:cs="AppleSystemUIFont"/>
          <w:kern w:val="0"/>
          <w:sz w:val="32"/>
          <w:szCs w:val="32"/>
        </w:rPr>
        <w:t>全面准备，</w:t>
      </w:r>
      <w:r w:rsidR="00C66DA2" w:rsidRPr="005D764F">
        <w:rPr>
          <w:rFonts w:ascii="黑体" w:eastAsia="黑体" w:hAnsi="黑体" w:cs="AppleSystemUIFont" w:hint="eastAsia"/>
          <w:kern w:val="0"/>
          <w:sz w:val="32"/>
          <w:szCs w:val="32"/>
        </w:rPr>
        <w:t>按照</w:t>
      </w:r>
      <w:r w:rsidRPr="005D764F">
        <w:rPr>
          <w:rFonts w:ascii="黑体" w:eastAsia="黑体" w:hAnsi="黑体" w:cs="AppleSystemUIFont" w:hint="eastAsia"/>
          <w:kern w:val="0"/>
          <w:sz w:val="32"/>
          <w:szCs w:val="32"/>
        </w:rPr>
        <w:t>学校安排</w:t>
      </w:r>
      <w:r w:rsidR="00E077EF" w:rsidRPr="005D764F">
        <w:rPr>
          <w:rFonts w:ascii="黑体" w:eastAsia="黑体" w:hAnsi="黑体" w:cs="AppleSystemUIFont" w:hint="eastAsia"/>
          <w:kern w:val="0"/>
          <w:sz w:val="32"/>
          <w:szCs w:val="32"/>
        </w:rPr>
        <w:t>，保质保量</w:t>
      </w:r>
      <w:r w:rsidR="00C66DA2" w:rsidRPr="005D764F">
        <w:rPr>
          <w:rFonts w:ascii="黑体" w:eastAsia="黑体" w:hAnsi="黑体" w:cs="AppleSystemUIFont" w:hint="eastAsia"/>
          <w:kern w:val="0"/>
          <w:sz w:val="32"/>
          <w:szCs w:val="32"/>
        </w:rPr>
        <w:t>做好</w:t>
      </w:r>
      <w:r w:rsidR="0065668C">
        <w:rPr>
          <w:rFonts w:ascii="黑体" w:eastAsia="黑体" w:hAnsi="黑体" w:cs="AppleSystemUIFont" w:hint="eastAsia"/>
          <w:kern w:val="0"/>
          <w:sz w:val="32"/>
          <w:szCs w:val="32"/>
        </w:rPr>
        <w:t>前期工作</w:t>
      </w:r>
    </w:p>
    <w:bookmarkEnd w:id="5"/>
    <w:p w14:paraId="6867D44D" w14:textId="45CA1FA5" w:rsidR="005071E6" w:rsidRPr="005D764F" w:rsidRDefault="00C21A66" w:rsidP="005D764F">
      <w:pPr>
        <w:autoSpaceDE w:val="0"/>
        <w:autoSpaceDN w:val="0"/>
        <w:adjustRightInd w:val="0"/>
        <w:spacing w:line="560" w:lineRule="exact"/>
        <w:ind w:firstLineChars="200" w:firstLine="640"/>
        <w:rPr>
          <w:rFonts w:ascii="仿宋" w:eastAsia="仿宋" w:hAnsi="仿宋" w:cs="AppleSystemUIFont"/>
          <w:kern w:val="0"/>
          <w:sz w:val="32"/>
          <w:szCs w:val="32"/>
        </w:rPr>
      </w:pPr>
      <w:del w:id="6" w:author="周正卿 体育教研部" w:date="2022-06-28T16:56:00Z">
        <w:r w:rsidRPr="005D764F" w:rsidDel="005477CF">
          <w:rPr>
            <w:rFonts w:ascii="仿宋" w:eastAsia="仿宋" w:hAnsi="仿宋" w:cs="AppleSystemUIFont" w:hint="eastAsia"/>
            <w:kern w:val="0"/>
            <w:sz w:val="32"/>
            <w:szCs w:val="32"/>
          </w:rPr>
          <w:delText>受北京疫情防控影响，学校根据北京市相关要求</w:delText>
        </w:r>
        <w:r w:rsidR="006E21D5" w:rsidRPr="005D764F" w:rsidDel="005477CF">
          <w:rPr>
            <w:rFonts w:ascii="仿宋" w:eastAsia="仿宋" w:hAnsi="仿宋" w:cs="AppleSystemUIFont" w:hint="eastAsia"/>
            <w:kern w:val="0"/>
            <w:sz w:val="32"/>
            <w:szCs w:val="32"/>
          </w:rPr>
          <w:delText>，动态</w:delText>
        </w:r>
        <w:r w:rsidRPr="005D764F" w:rsidDel="005477CF">
          <w:rPr>
            <w:rFonts w:ascii="仿宋" w:eastAsia="仿宋" w:hAnsi="仿宋" w:cs="AppleSystemUIFont" w:hint="eastAsia"/>
            <w:kern w:val="0"/>
            <w:sz w:val="32"/>
            <w:szCs w:val="32"/>
          </w:rPr>
          <w:delText>调整</w:delText>
        </w:r>
        <w:r w:rsidR="005071E6" w:rsidRPr="005D764F" w:rsidDel="005477CF">
          <w:rPr>
            <w:rFonts w:ascii="仿宋" w:eastAsia="仿宋" w:hAnsi="仿宋" w:cs="AppleSystemUIFont" w:hint="eastAsia"/>
            <w:kern w:val="0"/>
            <w:sz w:val="32"/>
            <w:szCs w:val="32"/>
          </w:rPr>
          <w:delText>2</w:delText>
        </w:r>
        <w:r w:rsidR="005071E6" w:rsidRPr="005D764F" w:rsidDel="005477CF">
          <w:rPr>
            <w:rFonts w:ascii="仿宋" w:eastAsia="仿宋" w:hAnsi="仿宋" w:cs="AppleSystemUIFont"/>
            <w:kern w:val="0"/>
            <w:sz w:val="32"/>
            <w:szCs w:val="32"/>
          </w:rPr>
          <w:delText>022年研究生毕业典礼暨学位授予仪式</w:delText>
        </w:r>
        <w:r w:rsidRPr="005D764F" w:rsidDel="005477CF">
          <w:rPr>
            <w:rFonts w:ascii="仿宋" w:eastAsia="仿宋" w:hAnsi="仿宋" w:cs="AppleSystemUIFont" w:hint="eastAsia"/>
            <w:kern w:val="0"/>
            <w:sz w:val="32"/>
            <w:szCs w:val="32"/>
          </w:rPr>
          <w:delText>安排。</w:delText>
        </w:r>
      </w:del>
      <w:r w:rsidR="00123354" w:rsidRPr="005D764F">
        <w:rPr>
          <w:rFonts w:ascii="仿宋" w:eastAsia="仿宋" w:hAnsi="仿宋" w:cs="AppleSystemUIFont" w:hint="eastAsia"/>
          <w:kern w:val="0"/>
          <w:sz w:val="32"/>
          <w:szCs w:val="32"/>
        </w:rPr>
        <w:t>在</w:t>
      </w:r>
      <w:r w:rsidR="001264C9">
        <w:rPr>
          <w:rFonts w:ascii="仿宋" w:eastAsia="仿宋" w:hAnsi="仿宋" w:cs="AppleSystemUIFont" w:hint="eastAsia"/>
          <w:kern w:val="0"/>
          <w:sz w:val="32"/>
          <w:szCs w:val="32"/>
        </w:rPr>
        <w:t>提前召开</w:t>
      </w:r>
      <w:r w:rsidR="00A8005F">
        <w:rPr>
          <w:rFonts w:ascii="仿宋" w:eastAsia="仿宋" w:hAnsi="仿宋" w:cs="AppleSystemUIFont" w:hint="eastAsia"/>
          <w:kern w:val="0"/>
          <w:sz w:val="32"/>
          <w:szCs w:val="32"/>
        </w:rPr>
        <w:t>校学位评定委员会会议、</w:t>
      </w:r>
      <w:r w:rsidR="00123354" w:rsidRPr="005D764F">
        <w:rPr>
          <w:rFonts w:ascii="仿宋" w:eastAsia="仿宋" w:hAnsi="仿宋" w:cs="AppleSystemUIFont" w:hint="eastAsia"/>
          <w:kern w:val="0"/>
          <w:sz w:val="32"/>
          <w:szCs w:val="32"/>
        </w:rPr>
        <w:t>紧张完成研究生毕业证书</w:t>
      </w:r>
      <w:r w:rsidR="00A8005F">
        <w:rPr>
          <w:rFonts w:ascii="仿宋" w:eastAsia="仿宋" w:hAnsi="仿宋" w:cs="AppleSystemUIFont" w:hint="eastAsia"/>
          <w:kern w:val="0"/>
          <w:sz w:val="32"/>
          <w:szCs w:val="32"/>
        </w:rPr>
        <w:t>和</w:t>
      </w:r>
      <w:r w:rsidR="00123354" w:rsidRPr="005D764F">
        <w:rPr>
          <w:rFonts w:ascii="仿宋" w:eastAsia="仿宋" w:hAnsi="仿宋" w:cs="AppleSystemUIFont" w:hint="eastAsia"/>
          <w:kern w:val="0"/>
          <w:sz w:val="32"/>
          <w:szCs w:val="32"/>
        </w:rPr>
        <w:t>学位证书制作工作的同时，</w:t>
      </w:r>
      <w:r w:rsidRPr="005D764F">
        <w:rPr>
          <w:rFonts w:ascii="仿宋" w:eastAsia="仿宋" w:hAnsi="仿宋" w:cs="AppleSystemUIFont" w:hint="eastAsia"/>
          <w:kern w:val="0"/>
          <w:sz w:val="32"/>
          <w:szCs w:val="32"/>
        </w:rPr>
        <w:t>研究生院按照学校安排</w:t>
      </w:r>
      <w:r w:rsidR="006E21D5" w:rsidRPr="005D764F">
        <w:rPr>
          <w:rFonts w:ascii="仿宋" w:eastAsia="仿宋" w:hAnsi="仿宋" w:cs="AppleSystemUIFont" w:hint="eastAsia"/>
          <w:kern w:val="0"/>
          <w:sz w:val="32"/>
          <w:szCs w:val="32"/>
        </w:rPr>
        <w:t>，</w:t>
      </w:r>
      <w:r w:rsidR="00123354" w:rsidRPr="005D764F">
        <w:rPr>
          <w:rFonts w:ascii="仿宋" w:eastAsia="仿宋" w:hAnsi="仿宋" w:cs="AppleSystemUIFont" w:hint="eastAsia"/>
          <w:kern w:val="0"/>
          <w:sz w:val="32"/>
          <w:szCs w:val="32"/>
        </w:rPr>
        <w:t>全面细致</w:t>
      </w:r>
      <w:r w:rsidR="006E21D5" w:rsidRPr="005D764F">
        <w:rPr>
          <w:rFonts w:ascii="仿宋" w:eastAsia="仿宋" w:hAnsi="仿宋" w:cs="AppleSystemUIFont" w:hint="eastAsia"/>
          <w:kern w:val="0"/>
          <w:sz w:val="32"/>
          <w:szCs w:val="32"/>
        </w:rPr>
        <w:t>做好</w:t>
      </w:r>
      <w:r w:rsidR="00123354" w:rsidRPr="005D764F">
        <w:rPr>
          <w:rFonts w:ascii="仿宋" w:eastAsia="仿宋" w:hAnsi="仿宋" w:cs="AppleSystemUIFont" w:hint="eastAsia"/>
          <w:kern w:val="0"/>
          <w:sz w:val="32"/>
          <w:szCs w:val="32"/>
        </w:rPr>
        <w:t>研究生毕业典礼暨</w:t>
      </w:r>
      <w:r w:rsidR="00123354" w:rsidRPr="005D764F">
        <w:rPr>
          <w:rFonts w:ascii="仿宋" w:eastAsia="仿宋" w:hAnsi="仿宋" w:cs="AppleSystemUIFont"/>
          <w:kern w:val="0"/>
          <w:sz w:val="32"/>
          <w:szCs w:val="32"/>
        </w:rPr>
        <w:t>学位授予仪式</w:t>
      </w:r>
      <w:r w:rsidR="00123354" w:rsidRPr="005D764F">
        <w:rPr>
          <w:rFonts w:ascii="仿宋" w:eastAsia="仿宋" w:hAnsi="仿宋" w:cs="AppleSystemUIFont" w:hint="eastAsia"/>
          <w:kern w:val="0"/>
          <w:sz w:val="32"/>
          <w:szCs w:val="32"/>
        </w:rPr>
        <w:t>涉及环节</w:t>
      </w:r>
      <w:r w:rsidR="006E21D5" w:rsidRPr="005D764F">
        <w:rPr>
          <w:rFonts w:ascii="仿宋" w:eastAsia="仿宋" w:hAnsi="仿宋" w:cs="AppleSystemUIFont" w:hint="eastAsia"/>
          <w:kern w:val="0"/>
          <w:sz w:val="32"/>
          <w:szCs w:val="32"/>
        </w:rPr>
        <w:t>预案和准备</w:t>
      </w:r>
      <w:r w:rsidR="00123354" w:rsidRPr="005D764F">
        <w:rPr>
          <w:rFonts w:ascii="仿宋" w:eastAsia="仿宋" w:hAnsi="仿宋" w:cs="AppleSystemUIFont" w:hint="eastAsia"/>
          <w:kern w:val="0"/>
          <w:sz w:val="32"/>
          <w:szCs w:val="32"/>
        </w:rPr>
        <w:t>工作</w:t>
      </w:r>
      <w:r w:rsidR="006E21D5" w:rsidRPr="005D764F">
        <w:rPr>
          <w:rFonts w:ascii="仿宋" w:eastAsia="仿宋" w:hAnsi="仿宋" w:cs="AppleSystemUIFont" w:hint="eastAsia"/>
          <w:kern w:val="0"/>
          <w:sz w:val="32"/>
          <w:szCs w:val="32"/>
        </w:rPr>
        <w:t>。</w:t>
      </w:r>
    </w:p>
    <w:p w14:paraId="14249E57" w14:textId="472D44D6" w:rsidR="006E21D5" w:rsidRPr="0064323B" w:rsidRDefault="002E3BCC" w:rsidP="005D764F">
      <w:pPr>
        <w:autoSpaceDE w:val="0"/>
        <w:autoSpaceDN w:val="0"/>
        <w:adjustRightInd w:val="0"/>
        <w:spacing w:line="560" w:lineRule="exact"/>
        <w:ind w:firstLineChars="200" w:firstLine="640"/>
        <w:rPr>
          <w:rFonts w:ascii="仿宋" w:eastAsia="仿宋" w:hAnsi="仿宋" w:cs="AppleSystemUIFont"/>
          <w:kern w:val="0"/>
          <w:sz w:val="32"/>
          <w:szCs w:val="32"/>
        </w:rPr>
      </w:pPr>
      <w:r w:rsidRPr="005D764F">
        <w:rPr>
          <w:rFonts w:ascii="仿宋" w:eastAsia="仿宋" w:hAnsi="仿宋" w:cs="AppleSystemUIFont" w:hint="eastAsia"/>
          <w:kern w:val="0"/>
          <w:sz w:val="32"/>
          <w:szCs w:val="32"/>
        </w:rPr>
        <w:t>在数据</w:t>
      </w:r>
      <w:r w:rsidR="0064323B">
        <w:rPr>
          <w:rFonts w:ascii="仿宋" w:eastAsia="仿宋" w:hAnsi="仿宋" w:cs="AppleSystemUIFont" w:hint="eastAsia"/>
          <w:kern w:val="0"/>
          <w:sz w:val="32"/>
          <w:szCs w:val="32"/>
        </w:rPr>
        <w:t>和材料</w:t>
      </w:r>
      <w:r w:rsidRPr="005D764F">
        <w:rPr>
          <w:rFonts w:ascii="仿宋" w:eastAsia="仿宋" w:hAnsi="仿宋" w:cs="AppleSystemUIFont" w:hint="eastAsia"/>
          <w:kern w:val="0"/>
          <w:sz w:val="32"/>
          <w:szCs w:val="32"/>
        </w:rPr>
        <w:t>准备方面，</w:t>
      </w:r>
      <w:r w:rsidR="00843D9B">
        <w:rPr>
          <w:rFonts w:ascii="仿宋" w:eastAsia="仿宋" w:hAnsi="仿宋" w:cs="AppleSystemUIFont" w:hint="eastAsia"/>
          <w:kern w:val="0"/>
          <w:sz w:val="32"/>
          <w:szCs w:val="32"/>
        </w:rPr>
        <w:t>与计算中心密切配合，</w:t>
      </w:r>
      <w:r w:rsidR="00123354" w:rsidRPr="005D764F">
        <w:rPr>
          <w:rFonts w:ascii="仿宋" w:eastAsia="仿宋" w:hAnsi="仿宋" w:cs="AppleSystemUIFont" w:hint="eastAsia"/>
          <w:kern w:val="0"/>
          <w:sz w:val="32"/>
          <w:szCs w:val="32"/>
        </w:rPr>
        <w:t>提供2</w:t>
      </w:r>
      <w:r w:rsidR="00123354" w:rsidRPr="005D764F">
        <w:rPr>
          <w:rFonts w:ascii="仿宋" w:eastAsia="仿宋" w:hAnsi="仿宋" w:cs="AppleSystemUIFont"/>
          <w:kern w:val="0"/>
          <w:sz w:val="32"/>
          <w:szCs w:val="32"/>
        </w:rPr>
        <w:t>022</w:t>
      </w:r>
      <w:r w:rsidR="00123354" w:rsidRPr="005D764F">
        <w:rPr>
          <w:rFonts w:ascii="仿宋" w:eastAsia="仿宋" w:hAnsi="仿宋" w:cs="AppleSystemUIFont" w:hint="eastAsia"/>
          <w:kern w:val="0"/>
          <w:sz w:val="32"/>
          <w:szCs w:val="32"/>
        </w:rPr>
        <w:t>年全口径及2</w:t>
      </w:r>
      <w:r w:rsidR="00123354" w:rsidRPr="005D764F">
        <w:rPr>
          <w:rFonts w:ascii="仿宋" w:eastAsia="仿宋" w:hAnsi="仿宋" w:cs="AppleSystemUIFont"/>
          <w:kern w:val="0"/>
          <w:sz w:val="32"/>
          <w:szCs w:val="32"/>
        </w:rPr>
        <w:t>020</w:t>
      </w:r>
      <w:r w:rsidR="00123354" w:rsidRPr="005D764F">
        <w:rPr>
          <w:rFonts w:ascii="仿宋" w:eastAsia="仿宋" w:hAnsi="仿宋" w:cs="AppleSystemUIFont" w:hint="eastAsia"/>
          <w:kern w:val="0"/>
          <w:sz w:val="32"/>
          <w:szCs w:val="32"/>
        </w:rPr>
        <w:t>届尚未参加学位授予仪式的研究生毕业生数据，保证研究生毕业生</w:t>
      </w:r>
      <w:r w:rsidR="00257887" w:rsidRPr="005D764F">
        <w:rPr>
          <w:rFonts w:ascii="仿宋" w:eastAsia="仿宋" w:hAnsi="仿宋" w:cs="AppleSystemUIFont" w:hint="eastAsia"/>
          <w:kern w:val="0"/>
          <w:sz w:val="32"/>
          <w:szCs w:val="32"/>
        </w:rPr>
        <w:t>及时完成</w:t>
      </w:r>
      <w:r w:rsidR="00985F6C" w:rsidRPr="005D764F">
        <w:rPr>
          <w:rFonts w:ascii="仿宋" w:eastAsia="仿宋" w:hAnsi="仿宋" w:cs="AppleSystemUIFont" w:hint="eastAsia"/>
          <w:kern w:val="0"/>
          <w:sz w:val="32"/>
          <w:szCs w:val="32"/>
        </w:rPr>
        <w:t>出席确认</w:t>
      </w:r>
      <w:r w:rsidR="0064323B">
        <w:rPr>
          <w:rFonts w:ascii="仿宋" w:eastAsia="仿宋" w:hAnsi="仿宋" w:cs="AppleSystemUIFont" w:hint="eastAsia"/>
          <w:kern w:val="0"/>
          <w:sz w:val="32"/>
          <w:szCs w:val="32"/>
        </w:rPr>
        <w:t>；</w:t>
      </w:r>
      <w:r w:rsidR="0064323B" w:rsidRPr="0064323B">
        <w:rPr>
          <w:rFonts w:ascii="仿宋" w:eastAsia="仿宋" w:hAnsi="仿宋" w:cs="AppleSystemUIFont" w:hint="eastAsia"/>
          <w:kern w:val="0"/>
          <w:sz w:val="32"/>
          <w:szCs w:val="32"/>
        </w:rPr>
        <w:t>起草学位评定委员会</w:t>
      </w:r>
      <w:r w:rsidR="0064323B">
        <w:rPr>
          <w:rFonts w:ascii="仿宋" w:eastAsia="仿宋" w:hAnsi="仿宋" w:cs="AppleSystemUIFont" w:hint="eastAsia"/>
          <w:kern w:val="0"/>
          <w:sz w:val="32"/>
          <w:szCs w:val="32"/>
        </w:rPr>
        <w:t>关于授予2</w:t>
      </w:r>
      <w:r w:rsidR="0064323B">
        <w:rPr>
          <w:rFonts w:ascii="仿宋" w:eastAsia="仿宋" w:hAnsi="仿宋" w:cs="AppleSystemUIFont"/>
          <w:kern w:val="0"/>
          <w:sz w:val="32"/>
          <w:szCs w:val="32"/>
        </w:rPr>
        <w:t>022</w:t>
      </w:r>
      <w:r w:rsidR="0064323B">
        <w:rPr>
          <w:rFonts w:ascii="仿宋" w:eastAsia="仿宋" w:hAnsi="仿宋" w:cs="AppleSystemUIFont" w:hint="eastAsia"/>
          <w:kern w:val="0"/>
          <w:sz w:val="32"/>
          <w:szCs w:val="32"/>
        </w:rPr>
        <w:t>年6月毕业生学位的</w:t>
      </w:r>
      <w:r w:rsidR="0064323B" w:rsidRPr="0064323B">
        <w:rPr>
          <w:rFonts w:ascii="仿宋" w:eastAsia="仿宋" w:hAnsi="仿宋" w:cs="AppleSystemUIFont" w:hint="eastAsia"/>
          <w:kern w:val="0"/>
          <w:sz w:val="32"/>
          <w:szCs w:val="32"/>
        </w:rPr>
        <w:t>决定</w:t>
      </w:r>
      <w:r w:rsidR="0064323B">
        <w:rPr>
          <w:rFonts w:ascii="仿宋" w:eastAsia="仿宋" w:hAnsi="仿宋" w:cs="AppleSystemUIFont" w:hint="eastAsia"/>
          <w:kern w:val="0"/>
          <w:sz w:val="32"/>
          <w:szCs w:val="32"/>
        </w:rPr>
        <w:t>和关于表彰2</w:t>
      </w:r>
      <w:r w:rsidR="0064323B">
        <w:rPr>
          <w:rFonts w:ascii="仿宋" w:eastAsia="仿宋" w:hAnsi="仿宋" w:cs="AppleSystemUIFont"/>
          <w:kern w:val="0"/>
          <w:sz w:val="32"/>
          <w:szCs w:val="32"/>
        </w:rPr>
        <w:t>022</w:t>
      </w:r>
      <w:r w:rsidR="0064323B">
        <w:rPr>
          <w:rFonts w:ascii="仿宋" w:eastAsia="仿宋" w:hAnsi="仿宋" w:cs="AppleSystemUIFont" w:hint="eastAsia"/>
          <w:kern w:val="0"/>
          <w:sz w:val="32"/>
          <w:szCs w:val="32"/>
        </w:rPr>
        <w:t>年度北京大学优秀博士学位论文获得者及其导师的决定。</w:t>
      </w:r>
    </w:p>
    <w:p w14:paraId="69BBFEE8" w14:textId="7F8CD2E3" w:rsidR="002E3BCC" w:rsidRPr="005D764F" w:rsidRDefault="002E3BCC" w:rsidP="005D764F">
      <w:pPr>
        <w:autoSpaceDE w:val="0"/>
        <w:autoSpaceDN w:val="0"/>
        <w:adjustRightInd w:val="0"/>
        <w:spacing w:line="560" w:lineRule="exact"/>
        <w:ind w:firstLineChars="200" w:firstLine="640"/>
        <w:rPr>
          <w:rFonts w:ascii="仿宋" w:eastAsia="仿宋" w:hAnsi="仿宋" w:cs="AppleSystemUIFont"/>
          <w:kern w:val="0"/>
          <w:sz w:val="32"/>
          <w:szCs w:val="32"/>
        </w:rPr>
      </w:pPr>
      <w:r w:rsidRPr="005D764F">
        <w:rPr>
          <w:rFonts w:ascii="仿宋" w:eastAsia="仿宋" w:hAnsi="仿宋" w:cs="AppleSystemUIFont" w:hint="eastAsia"/>
          <w:kern w:val="0"/>
          <w:sz w:val="32"/>
          <w:szCs w:val="32"/>
        </w:rPr>
        <w:t>在</w:t>
      </w:r>
      <w:r w:rsidR="00985F6C" w:rsidRPr="005D764F">
        <w:rPr>
          <w:rFonts w:ascii="仿宋" w:eastAsia="仿宋" w:hAnsi="仿宋" w:cs="AppleSystemUIFont" w:hint="eastAsia"/>
          <w:kern w:val="0"/>
          <w:sz w:val="32"/>
          <w:szCs w:val="32"/>
        </w:rPr>
        <w:t>导师出席</w:t>
      </w:r>
      <w:r w:rsidRPr="005D764F">
        <w:rPr>
          <w:rFonts w:ascii="仿宋" w:eastAsia="仿宋" w:hAnsi="仿宋" w:cs="AppleSystemUIFont" w:hint="eastAsia"/>
          <w:kern w:val="0"/>
          <w:sz w:val="32"/>
          <w:szCs w:val="32"/>
        </w:rPr>
        <w:t>方面，</w:t>
      </w:r>
      <w:r w:rsidR="00487A9C" w:rsidRPr="005D764F">
        <w:rPr>
          <w:rFonts w:ascii="仿宋" w:eastAsia="仿宋" w:hAnsi="仿宋" w:cs="AppleSystemUIFont" w:hint="eastAsia"/>
          <w:kern w:val="0"/>
          <w:sz w:val="32"/>
          <w:szCs w:val="32"/>
        </w:rPr>
        <w:t>第一时间</w:t>
      </w:r>
      <w:r w:rsidR="00985F6C" w:rsidRPr="005D764F">
        <w:rPr>
          <w:rFonts w:ascii="仿宋" w:eastAsia="仿宋" w:hAnsi="仿宋" w:cs="AppleSystemUIFont" w:hint="eastAsia"/>
          <w:kern w:val="0"/>
          <w:sz w:val="32"/>
          <w:szCs w:val="32"/>
        </w:rPr>
        <w:t>通知</w:t>
      </w:r>
      <w:r w:rsidR="00985F6C" w:rsidRPr="005D764F">
        <w:rPr>
          <w:rFonts w:ascii="仿宋" w:eastAsia="仿宋" w:hAnsi="仿宋" w:cs="AppleSystemUIFont"/>
          <w:kern w:val="0"/>
          <w:sz w:val="32"/>
          <w:szCs w:val="32"/>
        </w:rPr>
        <w:t>学位分会主席、拨穗导师</w:t>
      </w:r>
      <w:r w:rsidR="00985F6C" w:rsidRPr="005D764F">
        <w:rPr>
          <w:rFonts w:ascii="仿宋" w:eastAsia="仿宋" w:hAnsi="仿宋" w:cs="AppleSystemUIFont" w:hint="eastAsia"/>
          <w:kern w:val="0"/>
          <w:sz w:val="32"/>
          <w:szCs w:val="32"/>
        </w:rPr>
        <w:t>参会，</w:t>
      </w:r>
      <w:r w:rsidR="00487A9C" w:rsidRPr="005D764F">
        <w:rPr>
          <w:rFonts w:ascii="仿宋" w:eastAsia="仿宋" w:hAnsi="仿宋" w:cs="AppleSystemUIFont" w:hint="eastAsia"/>
          <w:kern w:val="0"/>
          <w:sz w:val="32"/>
          <w:szCs w:val="32"/>
        </w:rPr>
        <w:t>及时组建学位分会主席</w:t>
      </w:r>
      <w:r w:rsidR="00985F6C" w:rsidRPr="005D764F">
        <w:rPr>
          <w:rFonts w:ascii="仿宋" w:eastAsia="仿宋" w:hAnsi="仿宋" w:cs="AppleSystemUIFont"/>
          <w:kern w:val="0"/>
          <w:sz w:val="32"/>
          <w:szCs w:val="32"/>
        </w:rPr>
        <w:t>微信群，沟通信息、发布安排</w:t>
      </w:r>
      <w:r w:rsidR="00F1249D">
        <w:rPr>
          <w:rFonts w:ascii="仿宋" w:eastAsia="仿宋" w:hAnsi="仿宋" w:cs="AppleSystemUIFont" w:hint="eastAsia"/>
          <w:kern w:val="0"/>
          <w:sz w:val="32"/>
          <w:szCs w:val="32"/>
        </w:rPr>
        <w:t>、</w:t>
      </w:r>
      <w:r w:rsidR="00531EE2">
        <w:rPr>
          <w:rFonts w:ascii="仿宋" w:eastAsia="仿宋" w:hAnsi="仿宋" w:cs="AppleSystemUIFont" w:hint="eastAsia"/>
          <w:kern w:val="0"/>
          <w:sz w:val="32"/>
          <w:szCs w:val="32"/>
        </w:rPr>
        <w:t>现场引导</w:t>
      </w:r>
      <w:r w:rsidR="00487A9C" w:rsidRPr="005D764F">
        <w:rPr>
          <w:rFonts w:ascii="仿宋" w:eastAsia="仿宋" w:hAnsi="仿宋" w:cs="AppleSystemUIFont" w:hint="eastAsia"/>
          <w:kern w:val="0"/>
          <w:sz w:val="32"/>
          <w:szCs w:val="32"/>
        </w:rPr>
        <w:t>；</w:t>
      </w:r>
      <w:r w:rsidR="00AF5330">
        <w:rPr>
          <w:rFonts w:ascii="仿宋" w:eastAsia="仿宋" w:hAnsi="仿宋" w:cs="AppleSystemUIFont" w:hint="eastAsia"/>
          <w:kern w:val="0"/>
          <w:sz w:val="32"/>
          <w:szCs w:val="32"/>
        </w:rPr>
        <w:t>配合党办校办统计全校各研究生培养院系举</w:t>
      </w:r>
      <w:r w:rsidR="00AF5330">
        <w:rPr>
          <w:rFonts w:ascii="仿宋" w:eastAsia="仿宋" w:hAnsi="仿宋" w:cs="AppleSystemUIFont" w:hint="eastAsia"/>
          <w:kern w:val="0"/>
          <w:sz w:val="32"/>
          <w:szCs w:val="32"/>
        </w:rPr>
        <w:lastRenderedPageBreak/>
        <w:t>办毕业典礼和硕士拨穗环节情况，并及时将统计结果上报学校；</w:t>
      </w:r>
      <w:r w:rsidR="00487A9C" w:rsidRPr="005D764F">
        <w:rPr>
          <w:rFonts w:ascii="仿宋" w:eastAsia="仿宋" w:hAnsi="仿宋" w:cs="AppleSystemUIFont" w:hint="eastAsia"/>
          <w:kern w:val="0"/>
          <w:sz w:val="32"/>
          <w:szCs w:val="32"/>
        </w:rPr>
        <w:t>在学校学位授予仪式确定取消硕士拨穗环节后，逐一通知院系妥善为硕士安排拨穗环节</w:t>
      </w:r>
      <w:r w:rsidR="00843D9B">
        <w:rPr>
          <w:rFonts w:ascii="仿宋" w:eastAsia="仿宋" w:hAnsi="仿宋" w:cs="AppleSystemUIFont" w:hint="eastAsia"/>
          <w:kern w:val="0"/>
          <w:sz w:val="32"/>
          <w:szCs w:val="32"/>
        </w:rPr>
        <w:t>；推荐毕业典礼</w:t>
      </w:r>
      <w:r w:rsidR="00843D9B" w:rsidRPr="00843D9B">
        <w:rPr>
          <w:rFonts w:ascii="仿宋" w:eastAsia="仿宋" w:hAnsi="仿宋" w:cs="AppleSystemUIFont"/>
          <w:kern w:val="0"/>
          <w:sz w:val="32"/>
          <w:szCs w:val="32"/>
        </w:rPr>
        <w:t>感恩环节12名</w:t>
      </w:r>
      <w:r w:rsidR="00E664C4">
        <w:rPr>
          <w:rFonts w:ascii="仿宋" w:eastAsia="仿宋" w:hAnsi="仿宋" w:cs="AppleSystemUIFont" w:hint="eastAsia"/>
          <w:kern w:val="0"/>
          <w:sz w:val="32"/>
          <w:szCs w:val="32"/>
        </w:rPr>
        <w:t>导师</w:t>
      </w:r>
      <w:r w:rsidR="00843D9B" w:rsidRPr="00843D9B">
        <w:rPr>
          <w:rFonts w:ascii="仿宋" w:eastAsia="仿宋" w:hAnsi="仿宋" w:cs="AppleSystemUIFont"/>
          <w:kern w:val="0"/>
          <w:sz w:val="32"/>
          <w:szCs w:val="32"/>
        </w:rPr>
        <w:t>代表</w:t>
      </w:r>
      <w:r w:rsidR="00E664C4">
        <w:rPr>
          <w:rFonts w:ascii="仿宋" w:eastAsia="仿宋" w:hAnsi="仿宋" w:cs="AppleSystemUIFont" w:hint="eastAsia"/>
          <w:kern w:val="0"/>
          <w:sz w:val="32"/>
          <w:szCs w:val="32"/>
        </w:rPr>
        <w:t>和2名教务老师代表</w:t>
      </w:r>
      <w:r w:rsidR="00C842D8">
        <w:rPr>
          <w:rFonts w:ascii="仿宋" w:eastAsia="仿宋" w:hAnsi="仿宋" w:cs="AppleSystemUIFont" w:hint="eastAsia"/>
          <w:kern w:val="0"/>
          <w:sz w:val="32"/>
          <w:szCs w:val="32"/>
        </w:rPr>
        <w:t>（含医学部代表）</w:t>
      </w:r>
      <w:r w:rsidR="00E664C4">
        <w:rPr>
          <w:rFonts w:ascii="仿宋" w:eastAsia="仿宋" w:hAnsi="仿宋" w:cs="AppleSystemUIFont" w:hint="eastAsia"/>
          <w:kern w:val="0"/>
          <w:sz w:val="32"/>
          <w:szCs w:val="32"/>
        </w:rPr>
        <w:t>，</w:t>
      </w:r>
      <w:r w:rsidR="00843D9B">
        <w:rPr>
          <w:rFonts w:ascii="仿宋" w:eastAsia="仿宋" w:hAnsi="仿宋" w:cs="AppleSystemUIFont" w:hint="eastAsia"/>
          <w:kern w:val="0"/>
          <w:sz w:val="32"/>
          <w:szCs w:val="32"/>
        </w:rPr>
        <w:t>并与团委做好对接工作。</w:t>
      </w:r>
    </w:p>
    <w:p w14:paraId="5302F961" w14:textId="038AD7FF" w:rsidR="002E3BCC" w:rsidRPr="005D764F" w:rsidRDefault="002E3BCC" w:rsidP="005D764F">
      <w:pPr>
        <w:autoSpaceDE w:val="0"/>
        <w:autoSpaceDN w:val="0"/>
        <w:adjustRightInd w:val="0"/>
        <w:spacing w:line="560" w:lineRule="exact"/>
        <w:ind w:firstLineChars="200" w:firstLine="640"/>
        <w:rPr>
          <w:rFonts w:ascii="仿宋" w:eastAsia="仿宋" w:hAnsi="仿宋" w:cs="AppleSystemUIFont"/>
          <w:kern w:val="0"/>
          <w:sz w:val="32"/>
          <w:szCs w:val="32"/>
        </w:rPr>
      </w:pPr>
      <w:r w:rsidRPr="005D764F">
        <w:rPr>
          <w:rFonts w:ascii="仿宋" w:eastAsia="仿宋" w:hAnsi="仿宋" w:cs="AppleSystemUIFont" w:hint="eastAsia"/>
          <w:kern w:val="0"/>
          <w:sz w:val="32"/>
          <w:szCs w:val="32"/>
        </w:rPr>
        <w:t>在仪式</w:t>
      </w:r>
      <w:r w:rsidR="00985F6C" w:rsidRPr="005D764F">
        <w:rPr>
          <w:rFonts w:ascii="仿宋" w:eastAsia="仿宋" w:hAnsi="仿宋" w:cs="AppleSystemUIFont" w:hint="eastAsia"/>
          <w:kern w:val="0"/>
          <w:sz w:val="32"/>
          <w:szCs w:val="32"/>
        </w:rPr>
        <w:t>设计</w:t>
      </w:r>
      <w:r w:rsidRPr="005D764F">
        <w:rPr>
          <w:rFonts w:ascii="仿宋" w:eastAsia="仿宋" w:hAnsi="仿宋" w:cs="AppleSystemUIFont" w:hint="eastAsia"/>
          <w:kern w:val="0"/>
          <w:sz w:val="32"/>
          <w:szCs w:val="32"/>
        </w:rPr>
        <w:t>方面，</w:t>
      </w:r>
      <w:r w:rsidR="00487A9C" w:rsidRPr="005D764F">
        <w:rPr>
          <w:rFonts w:ascii="仿宋" w:eastAsia="仿宋" w:hAnsi="仿宋" w:cs="AppleSystemUIFont" w:hint="eastAsia"/>
          <w:kern w:val="0"/>
          <w:sz w:val="32"/>
          <w:szCs w:val="32"/>
        </w:rPr>
        <w:t>结合学位授予仪式场地调整，先后</w:t>
      </w:r>
      <w:r w:rsidR="005D764F" w:rsidRPr="005D764F">
        <w:rPr>
          <w:rFonts w:ascii="仿宋" w:eastAsia="仿宋" w:hAnsi="仿宋" w:cs="AppleSystemUIFont" w:hint="eastAsia"/>
          <w:kern w:val="0"/>
          <w:sz w:val="32"/>
          <w:szCs w:val="32"/>
        </w:rPr>
        <w:t>完成</w:t>
      </w:r>
      <w:r w:rsidR="00487A9C" w:rsidRPr="005D764F">
        <w:rPr>
          <w:rFonts w:ascii="仿宋" w:eastAsia="仿宋" w:hAnsi="仿宋" w:cs="AppleSystemUIFont" w:hint="eastAsia"/>
          <w:kern w:val="0"/>
          <w:sz w:val="32"/>
          <w:szCs w:val="32"/>
        </w:rPr>
        <w:t>邱德拔内场、临湖轩、邱德拔1</w:t>
      </w:r>
      <w:r w:rsidR="00487A9C" w:rsidRPr="005D764F">
        <w:rPr>
          <w:rFonts w:ascii="仿宋" w:eastAsia="仿宋" w:hAnsi="仿宋" w:cs="AppleSystemUIFont"/>
          <w:kern w:val="0"/>
          <w:sz w:val="32"/>
          <w:szCs w:val="32"/>
        </w:rPr>
        <w:t>38</w:t>
      </w:r>
      <w:r w:rsidR="00487A9C" w:rsidRPr="005D764F">
        <w:rPr>
          <w:rFonts w:ascii="仿宋" w:eastAsia="仿宋" w:hAnsi="仿宋" w:cs="AppleSystemUIFont" w:hint="eastAsia"/>
          <w:kern w:val="0"/>
          <w:sz w:val="32"/>
          <w:szCs w:val="32"/>
        </w:rPr>
        <w:t>和1</w:t>
      </w:r>
      <w:r w:rsidR="00487A9C" w:rsidRPr="005D764F">
        <w:rPr>
          <w:rFonts w:ascii="仿宋" w:eastAsia="仿宋" w:hAnsi="仿宋" w:cs="AppleSystemUIFont"/>
          <w:kern w:val="0"/>
          <w:sz w:val="32"/>
          <w:szCs w:val="32"/>
        </w:rPr>
        <w:t>40</w:t>
      </w:r>
      <w:r w:rsidR="00487A9C" w:rsidRPr="005D764F">
        <w:rPr>
          <w:rFonts w:ascii="仿宋" w:eastAsia="仿宋" w:hAnsi="仿宋" w:cs="AppleSystemUIFont" w:hint="eastAsia"/>
          <w:kern w:val="0"/>
          <w:sz w:val="32"/>
          <w:szCs w:val="32"/>
        </w:rPr>
        <w:t>室等</w:t>
      </w:r>
      <w:r w:rsidR="005D764F" w:rsidRPr="005D764F">
        <w:rPr>
          <w:rFonts w:ascii="仿宋" w:eastAsia="仿宋" w:hAnsi="仿宋" w:cs="AppleSystemUIFont" w:hint="eastAsia"/>
          <w:kern w:val="0"/>
          <w:sz w:val="32"/>
          <w:szCs w:val="32"/>
        </w:rPr>
        <w:t>备选场地</w:t>
      </w:r>
      <w:r w:rsidR="00843D9B">
        <w:rPr>
          <w:rFonts w:ascii="仿宋" w:eastAsia="仿宋" w:hAnsi="仿宋" w:cs="AppleSystemUIFont" w:hint="eastAsia"/>
          <w:kern w:val="0"/>
          <w:sz w:val="32"/>
          <w:szCs w:val="32"/>
        </w:rPr>
        <w:t>若干方案</w:t>
      </w:r>
      <w:r w:rsidR="00843D9B" w:rsidRPr="005D764F">
        <w:rPr>
          <w:rFonts w:ascii="仿宋" w:eastAsia="仿宋" w:hAnsi="仿宋" w:cs="AppleSystemUIFont" w:hint="eastAsia"/>
          <w:kern w:val="0"/>
          <w:sz w:val="32"/>
          <w:szCs w:val="32"/>
        </w:rPr>
        <w:t>设计</w:t>
      </w:r>
      <w:r w:rsidR="005D764F" w:rsidRPr="005D764F">
        <w:rPr>
          <w:rFonts w:ascii="仿宋" w:eastAsia="仿宋" w:hAnsi="仿宋" w:cs="AppleSystemUIFont" w:hint="eastAsia"/>
          <w:kern w:val="0"/>
          <w:sz w:val="32"/>
          <w:szCs w:val="32"/>
        </w:rPr>
        <w:t>，周密组织仪式流程。</w:t>
      </w:r>
    </w:p>
    <w:p w14:paraId="01034C96" w14:textId="008CFA7A" w:rsidR="00E077EF" w:rsidRPr="00F37C47" w:rsidRDefault="00E077EF" w:rsidP="005D764F">
      <w:pPr>
        <w:autoSpaceDE w:val="0"/>
        <w:autoSpaceDN w:val="0"/>
        <w:adjustRightInd w:val="0"/>
        <w:spacing w:line="560" w:lineRule="exact"/>
        <w:ind w:firstLineChars="200" w:firstLine="640"/>
        <w:rPr>
          <w:rFonts w:ascii="黑体" w:eastAsia="黑体" w:hAnsi="黑体" w:cs="AppleSystemUIFont"/>
          <w:kern w:val="0"/>
          <w:sz w:val="32"/>
          <w:szCs w:val="32"/>
        </w:rPr>
      </w:pPr>
      <w:bookmarkStart w:id="7" w:name="OLE_LINK12"/>
      <w:r w:rsidRPr="00F37C47">
        <w:rPr>
          <w:rFonts w:ascii="黑体" w:eastAsia="黑体" w:hAnsi="黑体" w:cs="AppleSystemUIFont" w:hint="eastAsia"/>
          <w:kern w:val="0"/>
          <w:sz w:val="32"/>
          <w:szCs w:val="32"/>
        </w:rPr>
        <w:t>二、全力落实，</w:t>
      </w:r>
      <w:r w:rsidR="00843D9B">
        <w:rPr>
          <w:rFonts w:ascii="黑体" w:eastAsia="黑体" w:hAnsi="黑体" w:cs="AppleSystemUIFont" w:hint="eastAsia"/>
          <w:kern w:val="0"/>
          <w:sz w:val="32"/>
          <w:szCs w:val="32"/>
        </w:rPr>
        <w:t>执行防疫要求</w:t>
      </w:r>
      <w:r w:rsidRPr="00F37C47">
        <w:rPr>
          <w:rFonts w:ascii="黑体" w:eastAsia="黑体" w:hAnsi="黑体" w:cs="AppleSystemUIFont" w:hint="eastAsia"/>
          <w:kern w:val="0"/>
          <w:sz w:val="32"/>
          <w:szCs w:val="32"/>
        </w:rPr>
        <w:t>，用心用情创新策划方案</w:t>
      </w:r>
    </w:p>
    <w:bookmarkEnd w:id="7"/>
    <w:p w14:paraId="5CABDCFB" w14:textId="3B71CD92" w:rsidR="00F1249D" w:rsidRDefault="002F2149" w:rsidP="002F2149">
      <w:pPr>
        <w:autoSpaceDE w:val="0"/>
        <w:autoSpaceDN w:val="0"/>
        <w:adjustRightInd w:val="0"/>
        <w:spacing w:line="560" w:lineRule="exact"/>
        <w:ind w:firstLineChars="200" w:firstLine="640"/>
        <w:rPr>
          <w:rFonts w:ascii="仿宋" w:eastAsia="仿宋" w:hAnsi="仿宋" w:cs="AppleSystemUIFont"/>
          <w:kern w:val="0"/>
          <w:sz w:val="32"/>
          <w:szCs w:val="32"/>
        </w:rPr>
      </w:pPr>
      <w:r>
        <w:rPr>
          <w:rFonts w:ascii="仿宋" w:eastAsia="仿宋" w:hAnsi="仿宋" w:cs="AppleSystemUIFont" w:hint="eastAsia"/>
          <w:kern w:val="0"/>
          <w:sz w:val="32"/>
          <w:szCs w:val="32"/>
        </w:rPr>
        <w:t>博士学位授予仪式确定在邱德拔体育馆举行</w:t>
      </w:r>
      <w:r w:rsidR="00843D9B">
        <w:rPr>
          <w:rFonts w:ascii="仿宋" w:eastAsia="仿宋" w:hAnsi="仿宋" w:cs="AppleSystemUIFont" w:hint="eastAsia"/>
          <w:kern w:val="0"/>
          <w:sz w:val="32"/>
          <w:szCs w:val="32"/>
        </w:rPr>
        <w:t>；</w:t>
      </w:r>
      <w:r>
        <w:rPr>
          <w:rFonts w:ascii="仿宋" w:eastAsia="仿宋" w:hAnsi="仿宋" w:cs="AppleSystemUIFont" w:hint="eastAsia"/>
          <w:kern w:val="0"/>
          <w:sz w:val="32"/>
          <w:szCs w:val="32"/>
        </w:rPr>
        <w:t>其中，内场用于博士候场、1</w:t>
      </w:r>
      <w:r>
        <w:rPr>
          <w:rFonts w:ascii="仿宋" w:eastAsia="仿宋" w:hAnsi="仿宋" w:cs="AppleSystemUIFont"/>
          <w:kern w:val="0"/>
          <w:sz w:val="32"/>
          <w:szCs w:val="32"/>
        </w:rPr>
        <w:t>40</w:t>
      </w:r>
      <w:r>
        <w:rPr>
          <w:rFonts w:ascii="仿宋" w:eastAsia="仿宋" w:hAnsi="仿宋" w:cs="AppleSystemUIFont" w:hint="eastAsia"/>
          <w:kern w:val="0"/>
          <w:sz w:val="32"/>
          <w:szCs w:val="32"/>
        </w:rPr>
        <w:t>室用于</w:t>
      </w:r>
      <w:r w:rsidR="004159C2">
        <w:rPr>
          <w:rFonts w:ascii="仿宋" w:eastAsia="仿宋" w:hAnsi="仿宋" w:cs="AppleSystemUIFont" w:hint="eastAsia"/>
          <w:kern w:val="0"/>
          <w:sz w:val="32"/>
          <w:szCs w:val="32"/>
        </w:rPr>
        <w:t>颁授学位。</w:t>
      </w:r>
      <w:r w:rsidR="0089535F">
        <w:rPr>
          <w:rFonts w:ascii="仿宋" w:eastAsia="仿宋" w:hAnsi="仿宋" w:cs="AppleSystemUIFont" w:hint="eastAsia"/>
          <w:kern w:val="0"/>
          <w:sz w:val="32"/>
          <w:szCs w:val="32"/>
        </w:rPr>
        <w:t>根据疫情防控</w:t>
      </w:r>
      <w:r w:rsidR="00843D9B">
        <w:rPr>
          <w:rFonts w:ascii="仿宋" w:eastAsia="仿宋" w:hAnsi="仿宋" w:cs="AppleSystemUIFont" w:hint="eastAsia"/>
          <w:kern w:val="0"/>
          <w:sz w:val="32"/>
          <w:szCs w:val="32"/>
        </w:rPr>
        <w:t>要求</w:t>
      </w:r>
      <w:r w:rsidR="0089535F">
        <w:rPr>
          <w:rFonts w:ascii="仿宋" w:eastAsia="仿宋" w:hAnsi="仿宋" w:cs="AppleSystemUIFont" w:hint="eastAsia"/>
          <w:kern w:val="0"/>
          <w:sz w:val="32"/>
          <w:szCs w:val="32"/>
        </w:rPr>
        <w:t>和</w:t>
      </w:r>
      <w:r w:rsidR="004159C2">
        <w:rPr>
          <w:rFonts w:ascii="仿宋" w:eastAsia="仿宋" w:hAnsi="仿宋" w:cs="AppleSystemUIFont" w:hint="eastAsia"/>
          <w:kern w:val="0"/>
          <w:sz w:val="32"/>
          <w:szCs w:val="32"/>
        </w:rPr>
        <w:t>场地变化，研究生院全力落实仪式各项环节，创新策划仪式方案</w:t>
      </w:r>
      <w:r w:rsidR="0089535F">
        <w:rPr>
          <w:rFonts w:ascii="仿宋" w:eastAsia="仿宋" w:hAnsi="仿宋" w:cs="AppleSystemUIFont" w:hint="eastAsia"/>
          <w:kern w:val="0"/>
          <w:sz w:val="32"/>
          <w:szCs w:val="32"/>
        </w:rPr>
        <w:t>。</w:t>
      </w:r>
    </w:p>
    <w:p w14:paraId="4066476D" w14:textId="3EE96C44" w:rsidR="0089535F" w:rsidRDefault="0089535F" w:rsidP="002F2149">
      <w:pPr>
        <w:autoSpaceDE w:val="0"/>
        <w:autoSpaceDN w:val="0"/>
        <w:adjustRightInd w:val="0"/>
        <w:spacing w:line="560" w:lineRule="exact"/>
        <w:ind w:firstLineChars="200" w:firstLine="640"/>
        <w:rPr>
          <w:rFonts w:ascii="仿宋" w:eastAsia="仿宋" w:hAnsi="仿宋" w:cs="AppleSystemUIFont"/>
          <w:kern w:val="0"/>
          <w:sz w:val="32"/>
          <w:szCs w:val="32"/>
        </w:rPr>
      </w:pPr>
      <w:r>
        <w:rPr>
          <w:rFonts w:ascii="仿宋" w:eastAsia="仿宋" w:hAnsi="仿宋" w:cs="AppleSystemUIFont" w:hint="eastAsia"/>
          <w:kern w:val="0"/>
          <w:sz w:val="32"/>
          <w:szCs w:val="32"/>
        </w:rPr>
        <w:t>全新</w:t>
      </w:r>
      <w:r w:rsidR="003C55CB">
        <w:rPr>
          <w:rFonts w:ascii="仿宋" w:eastAsia="仿宋" w:hAnsi="仿宋" w:cs="AppleSystemUIFont" w:hint="eastAsia"/>
          <w:kern w:val="0"/>
          <w:sz w:val="32"/>
          <w:szCs w:val="32"/>
        </w:rPr>
        <w:t>路线</w:t>
      </w:r>
      <w:r>
        <w:rPr>
          <w:rFonts w:ascii="仿宋" w:eastAsia="仿宋" w:hAnsi="仿宋" w:cs="AppleSystemUIFont" w:hint="eastAsia"/>
          <w:kern w:val="0"/>
          <w:sz w:val="32"/>
          <w:szCs w:val="32"/>
        </w:rPr>
        <w:t>设计。针对博士从五四体育场转场到邱德拔内场再到1</w:t>
      </w:r>
      <w:r>
        <w:rPr>
          <w:rFonts w:ascii="仿宋" w:eastAsia="仿宋" w:hAnsi="仿宋" w:cs="AppleSystemUIFont"/>
          <w:kern w:val="0"/>
          <w:sz w:val="32"/>
          <w:szCs w:val="32"/>
        </w:rPr>
        <w:t>40</w:t>
      </w:r>
      <w:r>
        <w:rPr>
          <w:rFonts w:ascii="仿宋" w:eastAsia="仿宋" w:hAnsi="仿宋" w:cs="AppleSystemUIFont" w:hint="eastAsia"/>
          <w:kern w:val="0"/>
          <w:sz w:val="32"/>
          <w:szCs w:val="32"/>
        </w:rPr>
        <w:t>室颁授学位这一路线变化，</w:t>
      </w:r>
      <w:r w:rsidR="003C55CB">
        <w:rPr>
          <w:rFonts w:ascii="仿宋" w:eastAsia="仿宋" w:hAnsi="仿宋" w:cs="AppleSystemUIFont" w:hint="eastAsia"/>
          <w:kern w:val="0"/>
          <w:sz w:val="32"/>
          <w:szCs w:val="32"/>
        </w:rPr>
        <w:t>配合学生工作部做好邱德拔内场入场引导路线顺序设计，新增控流组确保邱德拔内场到1</w:t>
      </w:r>
      <w:r w:rsidR="003C55CB">
        <w:rPr>
          <w:rFonts w:ascii="仿宋" w:eastAsia="仿宋" w:hAnsi="仿宋" w:cs="AppleSystemUIFont"/>
          <w:kern w:val="0"/>
          <w:sz w:val="32"/>
          <w:szCs w:val="32"/>
        </w:rPr>
        <w:t>40</w:t>
      </w:r>
      <w:r w:rsidR="003C55CB">
        <w:rPr>
          <w:rFonts w:ascii="仿宋" w:eastAsia="仿宋" w:hAnsi="仿宋" w:cs="AppleSystemUIFont" w:hint="eastAsia"/>
          <w:kern w:val="0"/>
          <w:sz w:val="32"/>
          <w:szCs w:val="32"/>
        </w:rPr>
        <w:t>室过程秩序。</w:t>
      </w:r>
      <w:r w:rsidR="003B7ADB">
        <w:rPr>
          <w:rFonts w:ascii="仿宋" w:eastAsia="仿宋" w:hAnsi="仿宋" w:cs="AppleSystemUIFont" w:hint="eastAsia"/>
          <w:kern w:val="0"/>
          <w:sz w:val="32"/>
          <w:szCs w:val="32"/>
        </w:rPr>
        <w:t>结合疫情防控要求，简化</w:t>
      </w:r>
      <w:r w:rsidR="003B7ADB">
        <w:rPr>
          <w:rFonts w:ascii="仿宋" w:eastAsia="仿宋" w:hAnsi="仿宋" w:cs="AppleSystemUIFont"/>
          <w:kern w:val="0"/>
          <w:sz w:val="32"/>
          <w:szCs w:val="32"/>
        </w:rPr>
        <w:t>140</w:t>
      </w:r>
      <w:r w:rsidR="003B7ADB">
        <w:rPr>
          <w:rFonts w:ascii="仿宋" w:eastAsia="仿宋" w:hAnsi="仿宋" w:cs="AppleSystemUIFont" w:hint="eastAsia"/>
          <w:kern w:val="0"/>
          <w:sz w:val="32"/>
          <w:szCs w:val="32"/>
        </w:rPr>
        <w:t>室内博士行走路线，减少博士等候人数与停留时间。</w:t>
      </w:r>
    </w:p>
    <w:p w14:paraId="116EC32B" w14:textId="17E83D2C" w:rsidR="00F1249D" w:rsidRPr="005D764F" w:rsidRDefault="003B7ADB" w:rsidP="001E3240">
      <w:pPr>
        <w:autoSpaceDE w:val="0"/>
        <w:autoSpaceDN w:val="0"/>
        <w:adjustRightInd w:val="0"/>
        <w:spacing w:line="560" w:lineRule="exact"/>
        <w:ind w:firstLineChars="200" w:firstLine="640"/>
        <w:rPr>
          <w:rFonts w:ascii="仿宋" w:eastAsia="仿宋" w:hAnsi="仿宋" w:cs="AppleSystemUIFont"/>
          <w:kern w:val="0"/>
          <w:sz w:val="32"/>
          <w:szCs w:val="32"/>
        </w:rPr>
      </w:pPr>
      <w:r>
        <w:rPr>
          <w:rFonts w:ascii="仿宋" w:eastAsia="仿宋" w:hAnsi="仿宋" w:cs="AppleSystemUIFont" w:hint="eastAsia"/>
          <w:kern w:val="0"/>
          <w:sz w:val="32"/>
          <w:szCs w:val="32"/>
        </w:rPr>
        <w:t>进一步提升</w:t>
      </w:r>
      <w:r w:rsidR="00A324F3">
        <w:rPr>
          <w:rFonts w:ascii="仿宋" w:eastAsia="仿宋" w:hAnsi="仿宋" w:cs="AppleSystemUIFont" w:hint="eastAsia"/>
          <w:kern w:val="0"/>
          <w:sz w:val="32"/>
          <w:szCs w:val="32"/>
        </w:rPr>
        <w:t>仪式感。</w:t>
      </w:r>
      <w:r>
        <w:rPr>
          <w:rFonts w:ascii="仿宋" w:eastAsia="仿宋" w:hAnsi="仿宋" w:cs="AppleSystemUIFont" w:hint="eastAsia"/>
          <w:kern w:val="0"/>
          <w:sz w:val="32"/>
          <w:szCs w:val="32"/>
        </w:rPr>
        <w:t>在2</w:t>
      </w:r>
      <w:r>
        <w:rPr>
          <w:rFonts w:ascii="仿宋" w:eastAsia="仿宋" w:hAnsi="仿宋" w:cs="AppleSystemUIFont"/>
          <w:kern w:val="0"/>
          <w:sz w:val="32"/>
          <w:szCs w:val="32"/>
        </w:rPr>
        <w:t>021</w:t>
      </w:r>
      <w:r>
        <w:rPr>
          <w:rFonts w:ascii="仿宋" w:eastAsia="仿宋" w:hAnsi="仿宋" w:cs="AppleSystemUIFont" w:hint="eastAsia"/>
          <w:kern w:val="0"/>
          <w:sz w:val="32"/>
          <w:szCs w:val="32"/>
        </w:rPr>
        <w:t>年学位授予仪式</w:t>
      </w:r>
      <w:r w:rsidR="00A324F3">
        <w:rPr>
          <w:rFonts w:ascii="仿宋" w:eastAsia="仿宋" w:hAnsi="仿宋" w:cs="AppleSystemUIFont" w:hint="eastAsia"/>
          <w:kern w:val="0"/>
          <w:sz w:val="32"/>
          <w:szCs w:val="32"/>
        </w:rPr>
        <w:t>博士人名卡</w:t>
      </w:r>
      <w:r w:rsidR="00B5399B">
        <w:rPr>
          <w:rFonts w:ascii="仿宋" w:eastAsia="仿宋" w:hAnsi="仿宋" w:cs="AppleSystemUIFont" w:hint="eastAsia"/>
          <w:kern w:val="0"/>
          <w:sz w:val="32"/>
          <w:szCs w:val="32"/>
        </w:rPr>
        <w:t>创新基础上，</w:t>
      </w:r>
      <w:r w:rsidR="00A324F3" w:rsidRPr="00D17C11">
        <w:rPr>
          <w:rFonts w:ascii="仿宋" w:eastAsia="仿宋" w:hAnsi="仿宋" w:cs="AppleSystemUIFont" w:hint="eastAsia"/>
          <w:b/>
          <w:bCs/>
          <w:kern w:val="0"/>
          <w:sz w:val="32"/>
          <w:szCs w:val="32"/>
        </w:rPr>
        <w:t>优化</w:t>
      </w:r>
      <w:r w:rsidR="00D17C11" w:rsidRPr="00D17C11">
        <w:rPr>
          <w:rFonts w:ascii="仿宋" w:eastAsia="仿宋" w:hAnsi="仿宋" w:cs="AppleSystemUIFont" w:hint="eastAsia"/>
          <w:b/>
          <w:bCs/>
          <w:kern w:val="0"/>
          <w:sz w:val="32"/>
          <w:szCs w:val="32"/>
        </w:rPr>
        <w:t>博士人名卡</w:t>
      </w:r>
      <w:r w:rsidR="00B5399B" w:rsidRPr="00D17C11">
        <w:rPr>
          <w:rFonts w:ascii="仿宋" w:eastAsia="仿宋" w:hAnsi="仿宋" w:cs="AppleSystemUIFont" w:hint="eastAsia"/>
          <w:b/>
          <w:bCs/>
          <w:kern w:val="0"/>
          <w:sz w:val="32"/>
          <w:szCs w:val="32"/>
        </w:rPr>
        <w:t>设计</w:t>
      </w:r>
      <w:r w:rsidR="00B5399B">
        <w:rPr>
          <w:rFonts w:ascii="仿宋" w:eastAsia="仿宋" w:hAnsi="仿宋" w:cs="AppleSystemUIFont" w:hint="eastAsia"/>
          <w:kern w:val="0"/>
          <w:sz w:val="32"/>
          <w:szCs w:val="32"/>
        </w:rPr>
        <w:t>，增强纪念属性。</w:t>
      </w:r>
      <w:r w:rsidR="00B5399B" w:rsidRPr="00D17C11">
        <w:rPr>
          <w:rFonts w:ascii="仿宋" w:eastAsia="仿宋" w:hAnsi="仿宋" w:cs="AppleSystemUIFont" w:hint="eastAsia"/>
          <w:kern w:val="0"/>
          <w:sz w:val="32"/>
          <w:szCs w:val="32"/>
        </w:rPr>
        <w:t>继续为2</w:t>
      </w:r>
      <w:r w:rsidR="00B5399B" w:rsidRPr="00D17C11">
        <w:rPr>
          <w:rFonts w:ascii="仿宋" w:eastAsia="仿宋" w:hAnsi="仿宋" w:cs="AppleSystemUIFont"/>
          <w:kern w:val="0"/>
          <w:sz w:val="32"/>
          <w:szCs w:val="32"/>
        </w:rPr>
        <w:t>020</w:t>
      </w:r>
      <w:r w:rsidR="00B5399B" w:rsidRPr="00D17C11">
        <w:rPr>
          <w:rFonts w:ascii="仿宋" w:eastAsia="仿宋" w:hAnsi="仿宋" w:cs="AppleSystemUIFont" w:hint="eastAsia"/>
          <w:kern w:val="0"/>
          <w:sz w:val="32"/>
          <w:szCs w:val="32"/>
        </w:rPr>
        <w:t>届毕业生</w:t>
      </w:r>
      <w:r w:rsidR="00B5399B" w:rsidRPr="00D17C11">
        <w:rPr>
          <w:rFonts w:ascii="仿宋" w:eastAsia="仿宋" w:hAnsi="仿宋" w:cs="AppleSystemUIFont" w:hint="eastAsia"/>
          <w:b/>
          <w:bCs/>
          <w:kern w:val="0"/>
          <w:sz w:val="32"/>
          <w:szCs w:val="32"/>
        </w:rPr>
        <w:t>发放专属纪念校徽</w:t>
      </w:r>
      <w:r w:rsidR="00B5399B">
        <w:rPr>
          <w:rFonts w:ascii="仿宋" w:eastAsia="仿宋" w:hAnsi="仿宋" w:cs="AppleSystemUIFont" w:hint="eastAsia"/>
          <w:kern w:val="0"/>
          <w:sz w:val="32"/>
          <w:szCs w:val="32"/>
        </w:rPr>
        <w:t>，体现母校对校友的珍视。</w:t>
      </w:r>
      <w:r w:rsidR="00625A49">
        <w:rPr>
          <w:rFonts w:ascii="仿宋" w:eastAsia="仿宋" w:hAnsi="仿宋" w:cs="AppleSystemUIFont" w:hint="eastAsia"/>
          <w:kern w:val="0"/>
          <w:sz w:val="32"/>
          <w:szCs w:val="32"/>
        </w:rPr>
        <w:t>沿途</w:t>
      </w:r>
      <w:r w:rsidR="00B5399B">
        <w:rPr>
          <w:rFonts w:ascii="仿宋" w:eastAsia="仿宋" w:hAnsi="仿宋" w:cs="AppleSystemUIFont" w:hint="eastAsia"/>
          <w:kern w:val="0"/>
          <w:sz w:val="32"/>
          <w:szCs w:val="32"/>
        </w:rPr>
        <w:t>铺设红毯</w:t>
      </w:r>
      <w:r w:rsidR="00625A49">
        <w:rPr>
          <w:rFonts w:ascii="仿宋" w:eastAsia="仿宋" w:hAnsi="仿宋" w:cs="AppleSystemUIFont" w:hint="eastAsia"/>
          <w:kern w:val="0"/>
          <w:sz w:val="32"/>
          <w:szCs w:val="32"/>
        </w:rPr>
        <w:t>，给予博士学位获得者礼遇。</w:t>
      </w:r>
      <w:r w:rsidR="00625A49" w:rsidRPr="00D17C11">
        <w:rPr>
          <w:rFonts w:ascii="仿宋" w:eastAsia="仿宋" w:hAnsi="仿宋" w:cs="AppleSystemUIFont" w:hint="eastAsia"/>
          <w:b/>
          <w:bCs/>
          <w:kern w:val="0"/>
          <w:sz w:val="32"/>
          <w:szCs w:val="32"/>
        </w:rPr>
        <w:t>创新防疫</w:t>
      </w:r>
      <w:r w:rsidR="00B5399B" w:rsidRPr="00D17C11">
        <w:rPr>
          <w:rFonts w:ascii="仿宋" w:eastAsia="仿宋" w:hAnsi="仿宋" w:cs="AppleSystemUIFont" w:hint="eastAsia"/>
          <w:b/>
          <w:bCs/>
          <w:kern w:val="0"/>
          <w:sz w:val="32"/>
          <w:szCs w:val="32"/>
        </w:rPr>
        <w:t>1</w:t>
      </w:r>
      <w:r w:rsidR="00B5399B" w:rsidRPr="00D17C11">
        <w:rPr>
          <w:rFonts w:ascii="仿宋" w:eastAsia="仿宋" w:hAnsi="仿宋" w:cs="AppleSystemUIFont"/>
          <w:b/>
          <w:bCs/>
          <w:kern w:val="0"/>
          <w:sz w:val="32"/>
          <w:szCs w:val="32"/>
        </w:rPr>
        <w:t>.5</w:t>
      </w:r>
      <w:r w:rsidR="00B5399B" w:rsidRPr="00D17C11">
        <w:rPr>
          <w:rFonts w:ascii="仿宋" w:eastAsia="仿宋" w:hAnsi="仿宋" w:cs="AppleSystemUIFont" w:hint="eastAsia"/>
          <w:b/>
          <w:bCs/>
          <w:kern w:val="0"/>
          <w:sz w:val="32"/>
          <w:szCs w:val="32"/>
        </w:rPr>
        <w:t>线</w:t>
      </w:r>
      <w:r w:rsidR="00625A49" w:rsidRPr="00D17C11">
        <w:rPr>
          <w:rFonts w:ascii="仿宋" w:eastAsia="仿宋" w:hAnsi="仿宋" w:cs="AppleSystemUIFont" w:hint="eastAsia"/>
          <w:b/>
          <w:bCs/>
          <w:kern w:val="0"/>
          <w:sz w:val="32"/>
          <w:szCs w:val="32"/>
        </w:rPr>
        <w:t>形式，</w:t>
      </w:r>
      <w:r w:rsidR="00B5399B">
        <w:rPr>
          <w:rFonts w:ascii="仿宋" w:eastAsia="仿宋" w:hAnsi="仿宋" w:cs="AppleSystemUIFont" w:hint="eastAsia"/>
          <w:kern w:val="0"/>
          <w:sz w:val="32"/>
          <w:szCs w:val="32"/>
        </w:rPr>
        <w:t>采取与博士人名卡相同设计元素，</w:t>
      </w:r>
      <w:r w:rsidR="00D17C11">
        <w:rPr>
          <w:rFonts w:ascii="仿宋" w:eastAsia="仿宋" w:hAnsi="仿宋" w:cs="AppleSystemUIFont" w:hint="eastAsia"/>
          <w:kern w:val="0"/>
          <w:sz w:val="32"/>
          <w:szCs w:val="32"/>
        </w:rPr>
        <w:t>相互呼应；</w:t>
      </w:r>
      <w:r w:rsidR="00B5399B">
        <w:rPr>
          <w:rFonts w:ascii="仿宋" w:eastAsia="仿宋" w:hAnsi="仿宋" w:cs="AppleSystemUIFont" w:hint="eastAsia"/>
          <w:kern w:val="0"/>
          <w:sz w:val="32"/>
          <w:szCs w:val="32"/>
        </w:rPr>
        <w:t>印制</w:t>
      </w:r>
      <w:r w:rsidR="00625A49">
        <w:rPr>
          <w:rFonts w:ascii="仿宋" w:eastAsia="仿宋" w:hAnsi="仿宋" w:cs="AppleSystemUIFont" w:hint="eastAsia"/>
          <w:kern w:val="0"/>
          <w:sz w:val="32"/>
          <w:szCs w:val="32"/>
        </w:rPr>
        <w:t>《燕园情》歌词，在接受博士学位颁授前</w:t>
      </w:r>
      <w:r w:rsidR="00D17C11">
        <w:rPr>
          <w:rFonts w:ascii="仿宋" w:eastAsia="仿宋" w:hAnsi="仿宋" w:cs="AppleSystemUIFont" w:hint="eastAsia"/>
          <w:kern w:val="0"/>
          <w:sz w:val="32"/>
          <w:szCs w:val="32"/>
        </w:rPr>
        <w:t>，</w:t>
      </w:r>
      <w:r w:rsidR="00625A49">
        <w:rPr>
          <w:rFonts w:ascii="仿宋" w:eastAsia="仿宋" w:hAnsi="仿宋" w:cs="AppleSystemUIFont" w:hint="eastAsia"/>
          <w:kern w:val="0"/>
          <w:sz w:val="32"/>
          <w:szCs w:val="32"/>
        </w:rPr>
        <w:t>再唱一首《燕园情》</w:t>
      </w:r>
      <w:r w:rsidR="00D17C11">
        <w:rPr>
          <w:rFonts w:ascii="仿宋" w:eastAsia="仿宋" w:hAnsi="仿宋" w:cs="AppleSystemUIFont" w:hint="eastAsia"/>
          <w:kern w:val="0"/>
          <w:sz w:val="32"/>
          <w:szCs w:val="32"/>
        </w:rPr>
        <w:t>，</w:t>
      </w:r>
      <w:r w:rsidR="00D17C11">
        <w:rPr>
          <w:rFonts w:ascii="仿宋" w:eastAsia="仿宋" w:hAnsi="仿宋" w:cs="AppleSystemUIFont" w:hint="eastAsia"/>
          <w:kern w:val="0"/>
          <w:sz w:val="32"/>
          <w:szCs w:val="32"/>
        </w:rPr>
        <w:lastRenderedPageBreak/>
        <w:t>回忆燕园求学路。</w:t>
      </w:r>
      <w:r w:rsidR="00D17C11" w:rsidRPr="00D17C11">
        <w:rPr>
          <w:rFonts w:ascii="仿宋" w:eastAsia="仿宋" w:hAnsi="仿宋" w:cs="AppleSystemUIFont" w:hint="eastAsia"/>
          <w:b/>
          <w:bCs/>
          <w:kern w:val="0"/>
          <w:sz w:val="32"/>
          <w:szCs w:val="32"/>
        </w:rPr>
        <w:t>取消1米线</w:t>
      </w:r>
      <w:r w:rsidR="0042293F">
        <w:rPr>
          <w:rFonts w:ascii="仿宋" w:eastAsia="仿宋" w:hAnsi="仿宋" w:cs="AppleSystemUIFont" w:hint="eastAsia"/>
          <w:b/>
          <w:bCs/>
          <w:kern w:val="0"/>
          <w:sz w:val="32"/>
          <w:szCs w:val="32"/>
        </w:rPr>
        <w:t>隔离带</w:t>
      </w:r>
      <w:r w:rsidR="00D17C11" w:rsidRPr="00D17C11">
        <w:rPr>
          <w:rFonts w:ascii="仿宋" w:eastAsia="仿宋" w:hAnsi="仿宋" w:cs="AppleSystemUIFont" w:hint="eastAsia"/>
          <w:b/>
          <w:bCs/>
          <w:kern w:val="0"/>
          <w:sz w:val="32"/>
          <w:szCs w:val="32"/>
        </w:rPr>
        <w:t>设置，</w:t>
      </w:r>
      <w:r w:rsidR="0042293F" w:rsidRPr="00E97103">
        <w:rPr>
          <w:rFonts w:ascii="仿宋" w:eastAsia="仿宋" w:hAnsi="仿宋" w:cs="AppleSystemUIFont" w:hint="eastAsia"/>
          <w:bCs/>
          <w:kern w:val="0"/>
          <w:sz w:val="32"/>
          <w:szCs w:val="32"/>
        </w:rPr>
        <w:t>以</w:t>
      </w:r>
      <w:r w:rsidR="0042293F" w:rsidRPr="00E97103">
        <w:rPr>
          <w:rFonts w:ascii="仿宋" w:eastAsia="仿宋" w:hAnsi="仿宋" w:cs="AppleSystemUIFont"/>
          <w:bCs/>
          <w:kern w:val="0"/>
          <w:sz w:val="32"/>
          <w:szCs w:val="32"/>
        </w:rPr>
        <w:t>1.5</w:t>
      </w:r>
      <w:r w:rsidR="0042293F" w:rsidRPr="00E97103">
        <w:rPr>
          <w:rFonts w:ascii="仿宋" w:eastAsia="仿宋" w:hAnsi="仿宋" w:cs="AppleSystemUIFont" w:hint="eastAsia"/>
          <w:bCs/>
          <w:kern w:val="0"/>
          <w:sz w:val="32"/>
          <w:szCs w:val="32"/>
        </w:rPr>
        <w:t>米地贴线</w:t>
      </w:r>
      <w:r w:rsidR="0042293F">
        <w:rPr>
          <w:rFonts w:ascii="仿宋" w:eastAsia="仿宋" w:hAnsi="仿宋" w:cs="AppleSystemUIFont" w:hint="eastAsia"/>
          <w:kern w:val="0"/>
          <w:sz w:val="32"/>
          <w:szCs w:val="32"/>
        </w:rPr>
        <w:t>的形式</w:t>
      </w:r>
      <w:r w:rsidR="00D17C11">
        <w:rPr>
          <w:rFonts w:ascii="仿宋" w:eastAsia="仿宋" w:hAnsi="仿宋" w:cs="AppleSystemUIFont" w:hint="eastAsia"/>
          <w:kern w:val="0"/>
          <w:sz w:val="32"/>
          <w:szCs w:val="32"/>
        </w:rPr>
        <w:t>落实防疫要求，减少人员聚集，增强博士授予仪式场地庄重</w:t>
      </w:r>
      <w:r w:rsidR="001E3240">
        <w:rPr>
          <w:rFonts w:ascii="仿宋" w:eastAsia="仿宋" w:hAnsi="仿宋" w:cs="AppleSystemUIFont" w:hint="eastAsia"/>
          <w:kern w:val="0"/>
          <w:sz w:val="32"/>
          <w:szCs w:val="32"/>
        </w:rPr>
        <w:t>性。</w:t>
      </w:r>
    </w:p>
    <w:p w14:paraId="51B0E256" w14:textId="1EFE1727" w:rsidR="00E077EF" w:rsidRPr="00F37C47" w:rsidRDefault="00E077EF" w:rsidP="005D764F">
      <w:pPr>
        <w:autoSpaceDE w:val="0"/>
        <w:autoSpaceDN w:val="0"/>
        <w:adjustRightInd w:val="0"/>
        <w:spacing w:line="560" w:lineRule="exact"/>
        <w:ind w:firstLineChars="200" w:firstLine="640"/>
        <w:rPr>
          <w:rFonts w:ascii="黑体" w:eastAsia="黑体" w:hAnsi="黑体" w:cs="AppleSystemUIFont"/>
          <w:kern w:val="0"/>
          <w:sz w:val="32"/>
          <w:szCs w:val="32"/>
        </w:rPr>
      </w:pPr>
      <w:bookmarkStart w:id="8" w:name="OLE_LINK13"/>
      <w:r w:rsidRPr="00F37C47">
        <w:rPr>
          <w:rFonts w:ascii="黑体" w:eastAsia="黑体" w:hAnsi="黑体" w:cs="AppleSystemUIFont" w:hint="eastAsia"/>
          <w:kern w:val="0"/>
          <w:sz w:val="32"/>
          <w:szCs w:val="32"/>
        </w:rPr>
        <w:t>三、全员参与，</w:t>
      </w:r>
      <w:r w:rsidR="00C66DA2" w:rsidRPr="00F37C47">
        <w:rPr>
          <w:rFonts w:ascii="黑体" w:eastAsia="黑体" w:hAnsi="黑体" w:cs="AppleSystemUIFont" w:hint="eastAsia"/>
          <w:kern w:val="0"/>
          <w:sz w:val="32"/>
          <w:szCs w:val="32"/>
        </w:rPr>
        <w:t>结合现场</w:t>
      </w:r>
      <w:r w:rsidR="005071E6" w:rsidRPr="00F37C47">
        <w:rPr>
          <w:rFonts w:ascii="黑体" w:eastAsia="黑体" w:hAnsi="黑体" w:cs="AppleSystemUIFont" w:hint="eastAsia"/>
          <w:kern w:val="0"/>
          <w:sz w:val="32"/>
          <w:szCs w:val="32"/>
        </w:rPr>
        <w:t>实际</w:t>
      </w:r>
      <w:r w:rsidR="00C66DA2" w:rsidRPr="00F37C47">
        <w:rPr>
          <w:rFonts w:ascii="黑体" w:eastAsia="黑体" w:hAnsi="黑体" w:cs="AppleSystemUIFont" w:hint="eastAsia"/>
          <w:kern w:val="0"/>
          <w:sz w:val="32"/>
          <w:szCs w:val="32"/>
        </w:rPr>
        <w:t>，全心全意</w:t>
      </w:r>
      <w:r w:rsidR="005071E6" w:rsidRPr="00F37C47">
        <w:rPr>
          <w:rFonts w:ascii="黑体" w:eastAsia="黑体" w:hAnsi="黑体" w:cs="AppleSystemUIFont" w:hint="eastAsia"/>
          <w:kern w:val="0"/>
          <w:sz w:val="32"/>
          <w:szCs w:val="32"/>
        </w:rPr>
        <w:t>完成</w:t>
      </w:r>
      <w:r w:rsidR="00C66DA2" w:rsidRPr="00F37C47">
        <w:rPr>
          <w:rFonts w:ascii="黑体" w:eastAsia="黑体" w:hAnsi="黑体" w:cs="AppleSystemUIFont" w:hint="eastAsia"/>
          <w:kern w:val="0"/>
          <w:sz w:val="32"/>
          <w:szCs w:val="32"/>
        </w:rPr>
        <w:t>仪式组织</w:t>
      </w:r>
    </w:p>
    <w:bookmarkEnd w:id="8"/>
    <w:p w14:paraId="450C35B2" w14:textId="05BD296A" w:rsidR="00531EE2" w:rsidRDefault="00F37C47" w:rsidP="00F37C47">
      <w:pPr>
        <w:autoSpaceDE w:val="0"/>
        <w:autoSpaceDN w:val="0"/>
        <w:adjustRightInd w:val="0"/>
        <w:spacing w:line="560" w:lineRule="exact"/>
        <w:ind w:firstLineChars="200" w:firstLine="640"/>
        <w:rPr>
          <w:rFonts w:ascii="仿宋" w:eastAsia="仿宋" w:hAnsi="仿宋" w:cs="AppleSystemUIFont"/>
          <w:kern w:val="0"/>
          <w:sz w:val="32"/>
          <w:szCs w:val="32"/>
        </w:rPr>
      </w:pPr>
      <w:r w:rsidRPr="00F37C47">
        <w:rPr>
          <w:rFonts w:ascii="仿宋" w:eastAsia="仿宋" w:hAnsi="仿宋" w:cs="AppleSystemUIFont"/>
          <w:kern w:val="0"/>
          <w:sz w:val="32"/>
          <w:szCs w:val="32"/>
        </w:rPr>
        <w:t>为了圆满完成</w:t>
      </w:r>
      <w:r w:rsidRPr="00F37C47">
        <w:rPr>
          <w:rFonts w:ascii="仿宋" w:eastAsia="仿宋" w:hAnsi="仿宋" w:cs="AppleSystemUIFont" w:hint="eastAsia"/>
          <w:kern w:val="0"/>
          <w:sz w:val="32"/>
          <w:szCs w:val="32"/>
        </w:rPr>
        <w:t>学</w:t>
      </w:r>
      <w:r w:rsidRPr="00F37C47">
        <w:rPr>
          <w:rFonts w:ascii="仿宋" w:eastAsia="仿宋" w:hAnsi="仿宋" w:cs="AppleSystemUIFont"/>
          <w:kern w:val="0"/>
          <w:sz w:val="32"/>
          <w:szCs w:val="32"/>
        </w:rPr>
        <w:t>位授予仪式</w:t>
      </w:r>
      <w:r w:rsidR="00F1249D">
        <w:rPr>
          <w:rFonts w:ascii="仿宋" w:eastAsia="仿宋" w:hAnsi="仿宋" w:cs="AppleSystemUIFont" w:hint="eastAsia"/>
          <w:kern w:val="0"/>
          <w:sz w:val="32"/>
          <w:szCs w:val="32"/>
        </w:rPr>
        <w:t>组织</w:t>
      </w:r>
      <w:r w:rsidRPr="00F37C47">
        <w:rPr>
          <w:rFonts w:ascii="仿宋" w:eastAsia="仿宋" w:hAnsi="仿宋" w:cs="AppleSystemUIFont"/>
          <w:kern w:val="0"/>
          <w:sz w:val="32"/>
          <w:szCs w:val="32"/>
        </w:rPr>
        <w:t>工作，研究生院全员出动，精细分工，制定了详细的工作方案、工作手册和各类文稿。</w:t>
      </w:r>
      <w:r w:rsidR="00F1249D">
        <w:rPr>
          <w:rFonts w:ascii="仿宋" w:eastAsia="仿宋" w:hAnsi="仿宋" w:cs="AppleSystemUIFont" w:hint="eastAsia"/>
          <w:kern w:val="0"/>
          <w:sz w:val="32"/>
          <w:szCs w:val="32"/>
        </w:rPr>
        <w:t>除因疫情防控要求无法</w:t>
      </w:r>
      <w:r w:rsidR="00531EE2">
        <w:rPr>
          <w:rFonts w:ascii="仿宋" w:eastAsia="仿宋" w:hAnsi="仿宋" w:cs="AppleSystemUIFont" w:hint="eastAsia"/>
          <w:kern w:val="0"/>
          <w:sz w:val="32"/>
          <w:szCs w:val="32"/>
        </w:rPr>
        <w:t>进校</w:t>
      </w:r>
      <w:r w:rsidR="00F1249D">
        <w:rPr>
          <w:rFonts w:ascii="仿宋" w:eastAsia="仿宋" w:hAnsi="仿宋" w:cs="AppleSystemUIFont" w:hint="eastAsia"/>
          <w:kern w:val="0"/>
          <w:sz w:val="32"/>
          <w:szCs w:val="32"/>
        </w:rPr>
        <w:t>的员工外，</w:t>
      </w:r>
      <w:r w:rsidRPr="00F37C47">
        <w:rPr>
          <w:rFonts w:ascii="仿宋" w:eastAsia="仿宋" w:hAnsi="仿宋" w:cs="AppleSystemUIFont"/>
          <w:kern w:val="0"/>
          <w:sz w:val="32"/>
          <w:szCs w:val="32"/>
        </w:rPr>
        <w:t>全院</w:t>
      </w:r>
      <w:r w:rsidR="00F1249D">
        <w:rPr>
          <w:rFonts w:ascii="仿宋" w:eastAsia="仿宋" w:hAnsi="仿宋" w:cs="AppleSystemUIFont" w:hint="eastAsia"/>
          <w:kern w:val="0"/>
          <w:sz w:val="32"/>
          <w:szCs w:val="32"/>
        </w:rPr>
        <w:t>3</w:t>
      </w:r>
      <w:r w:rsidR="00F1249D">
        <w:rPr>
          <w:rFonts w:ascii="仿宋" w:eastAsia="仿宋" w:hAnsi="仿宋" w:cs="AppleSystemUIFont"/>
          <w:kern w:val="0"/>
          <w:sz w:val="32"/>
          <w:szCs w:val="32"/>
        </w:rPr>
        <w:t>0</w:t>
      </w:r>
      <w:r w:rsidR="00F1249D">
        <w:rPr>
          <w:rFonts w:ascii="仿宋" w:eastAsia="仿宋" w:hAnsi="仿宋" w:cs="AppleSystemUIFont" w:hint="eastAsia"/>
          <w:kern w:val="0"/>
          <w:sz w:val="32"/>
          <w:szCs w:val="32"/>
        </w:rPr>
        <w:t>余名</w:t>
      </w:r>
      <w:r w:rsidRPr="00F37C47">
        <w:rPr>
          <w:rFonts w:ascii="仿宋" w:eastAsia="仿宋" w:hAnsi="仿宋" w:cs="AppleSystemUIFont"/>
          <w:kern w:val="0"/>
          <w:sz w:val="32"/>
          <w:szCs w:val="32"/>
        </w:rPr>
        <w:t>员工各司其职、</w:t>
      </w:r>
      <w:r w:rsidR="00531EE2">
        <w:rPr>
          <w:rFonts w:ascii="仿宋" w:eastAsia="仿宋" w:hAnsi="仿宋" w:cs="AppleSystemUIFont" w:hint="eastAsia"/>
          <w:kern w:val="0"/>
          <w:sz w:val="32"/>
          <w:szCs w:val="32"/>
        </w:rPr>
        <w:t>现场</w:t>
      </w:r>
      <w:r w:rsidRPr="00F37C47">
        <w:rPr>
          <w:rFonts w:ascii="仿宋" w:eastAsia="仿宋" w:hAnsi="仿宋" w:cs="AppleSystemUIFont"/>
          <w:kern w:val="0"/>
          <w:sz w:val="32"/>
          <w:szCs w:val="32"/>
        </w:rPr>
        <w:t>彩排</w:t>
      </w:r>
      <w:r w:rsidR="00F1249D">
        <w:rPr>
          <w:rFonts w:ascii="仿宋" w:eastAsia="仿宋" w:hAnsi="仿宋" w:cs="AppleSystemUIFont" w:hint="eastAsia"/>
          <w:kern w:val="0"/>
          <w:sz w:val="32"/>
          <w:szCs w:val="32"/>
        </w:rPr>
        <w:t>、周密部署，</w:t>
      </w:r>
      <w:r w:rsidR="00531EE2">
        <w:rPr>
          <w:rFonts w:ascii="仿宋" w:eastAsia="仿宋" w:hAnsi="仿宋" w:cs="AppleSystemUIFont" w:hint="eastAsia"/>
          <w:kern w:val="0"/>
          <w:sz w:val="32"/>
          <w:szCs w:val="32"/>
        </w:rPr>
        <w:t>提前做好</w:t>
      </w:r>
      <w:r w:rsidR="004B5097">
        <w:rPr>
          <w:rFonts w:ascii="仿宋" w:eastAsia="仿宋" w:hAnsi="仿宋" w:cs="AppleSystemUIFont" w:hint="eastAsia"/>
          <w:kern w:val="0"/>
          <w:sz w:val="32"/>
          <w:szCs w:val="32"/>
        </w:rPr>
        <w:t>相应预案</w:t>
      </w:r>
      <w:r w:rsidR="00531EE2">
        <w:rPr>
          <w:rFonts w:ascii="仿宋" w:eastAsia="仿宋" w:hAnsi="仿宋" w:cs="AppleSystemUIFont" w:hint="eastAsia"/>
          <w:kern w:val="0"/>
          <w:sz w:val="32"/>
          <w:szCs w:val="32"/>
        </w:rPr>
        <w:t>。</w:t>
      </w:r>
    </w:p>
    <w:p w14:paraId="721BDBD9" w14:textId="1AA8782A" w:rsidR="00F37C47" w:rsidRPr="00F37C47" w:rsidRDefault="00F37C47" w:rsidP="00F37C47">
      <w:pPr>
        <w:autoSpaceDE w:val="0"/>
        <w:autoSpaceDN w:val="0"/>
        <w:adjustRightInd w:val="0"/>
        <w:spacing w:line="560" w:lineRule="exact"/>
        <w:ind w:firstLineChars="200" w:firstLine="640"/>
        <w:rPr>
          <w:rFonts w:ascii="仿宋" w:eastAsia="仿宋" w:hAnsi="仿宋" w:cs="AppleSystemUIFont"/>
          <w:kern w:val="0"/>
          <w:sz w:val="32"/>
          <w:szCs w:val="32"/>
        </w:rPr>
      </w:pPr>
      <w:r w:rsidRPr="00F37C47">
        <w:rPr>
          <w:rFonts w:ascii="仿宋" w:eastAsia="仿宋" w:hAnsi="仿宋" w:cs="AppleSystemUIFont"/>
          <w:kern w:val="0"/>
          <w:sz w:val="32"/>
          <w:szCs w:val="32"/>
        </w:rPr>
        <w:t>在博士学位授予环节，研究生院工作人员分成</w:t>
      </w:r>
      <w:r w:rsidR="004B5097">
        <w:rPr>
          <w:rFonts w:ascii="仿宋" w:eastAsia="仿宋" w:hAnsi="仿宋" w:cs="AppleSystemUIFont" w:hint="eastAsia"/>
          <w:kern w:val="0"/>
          <w:sz w:val="32"/>
          <w:szCs w:val="32"/>
        </w:rPr>
        <w:t>入场组、</w:t>
      </w:r>
      <w:r w:rsidRPr="00F37C47">
        <w:rPr>
          <w:rFonts w:ascii="仿宋" w:eastAsia="仿宋" w:hAnsi="仿宋" w:cs="AppleSystemUIFont"/>
          <w:kern w:val="0"/>
          <w:sz w:val="32"/>
          <w:szCs w:val="32"/>
        </w:rPr>
        <w:t>引导组、整队组、</w:t>
      </w:r>
      <w:r w:rsidR="004B5097">
        <w:rPr>
          <w:rFonts w:ascii="仿宋" w:eastAsia="仿宋" w:hAnsi="仿宋" w:cs="AppleSystemUIFont" w:hint="eastAsia"/>
          <w:kern w:val="0"/>
          <w:sz w:val="32"/>
          <w:szCs w:val="32"/>
        </w:rPr>
        <w:t>控流组、</w:t>
      </w:r>
      <w:r w:rsidRPr="00F37C47">
        <w:rPr>
          <w:rFonts w:ascii="仿宋" w:eastAsia="仿宋" w:hAnsi="仿宋" w:cs="AppleSystemUIFont"/>
          <w:kern w:val="0"/>
          <w:sz w:val="32"/>
          <w:szCs w:val="32"/>
        </w:rPr>
        <w:t>证书组、拨穗组、合影组等工作组，</w:t>
      </w:r>
      <w:r w:rsidR="004B5097">
        <w:rPr>
          <w:rFonts w:ascii="仿宋" w:eastAsia="仿宋" w:hAnsi="仿宋" w:cs="AppleSystemUIFont" w:hint="eastAsia"/>
          <w:kern w:val="0"/>
          <w:sz w:val="32"/>
          <w:szCs w:val="32"/>
        </w:rPr>
        <w:t>在1</w:t>
      </w:r>
      <w:r w:rsidR="004B5097">
        <w:rPr>
          <w:rFonts w:ascii="仿宋" w:eastAsia="仿宋" w:hAnsi="仿宋" w:cs="AppleSystemUIFont"/>
          <w:kern w:val="0"/>
          <w:sz w:val="32"/>
          <w:szCs w:val="32"/>
        </w:rPr>
        <w:t>5</w:t>
      </w:r>
      <w:r w:rsidR="004B5097">
        <w:rPr>
          <w:rFonts w:ascii="仿宋" w:eastAsia="仿宋" w:hAnsi="仿宋" w:cs="AppleSystemUIFont" w:hint="eastAsia"/>
          <w:kern w:val="0"/>
          <w:sz w:val="32"/>
          <w:szCs w:val="32"/>
        </w:rPr>
        <w:t>名学生志愿者协助下，</w:t>
      </w:r>
      <w:r w:rsidRPr="00F37C47">
        <w:rPr>
          <w:rFonts w:ascii="仿宋" w:eastAsia="仿宋" w:hAnsi="仿宋" w:cs="AppleSystemUIFont"/>
          <w:kern w:val="0"/>
          <w:sz w:val="32"/>
          <w:szCs w:val="32"/>
        </w:rPr>
        <w:t>有序引导博士完成入场排队、整理学位服、回收人名卡及副券、收发博士学位证书封皮、接受校领导拨穗、与</w:t>
      </w:r>
      <w:r w:rsidR="004B5097">
        <w:rPr>
          <w:rFonts w:ascii="仿宋" w:eastAsia="仿宋" w:hAnsi="仿宋" w:cs="AppleSystemUIFont" w:hint="eastAsia"/>
          <w:kern w:val="0"/>
          <w:sz w:val="32"/>
          <w:szCs w:val="32"/>
        </w:rPr>
        <w:t>书记和</w:t>
      </w:r>
      <w:r w:rsidRPr="00F37C47">
        <w:rPr>
          <w:rFonts w:ascii="仿宋" w:eastAsia="仿宋" w:hAnsi="仿宋" w:cs="AppleSystemUIFont"/>
          <w:kern w:val="0"/>
          <w:sz w:val="32"/>
          <w:szCs w:val="32"/>
        </w:rPr>
        <w:t>校长合影等环节。</w:t>
      </w:r>
      <w:r w:rsidR="0042293F">
        <w:rPr>
          <w:rFonts w:ascii="仿宋" w:eastAsia="仿宋" w:hAnsi="仿宋" w:cs="AppleSystemUIFont" w:hint="eastAsia"/>
          <w:kern w:val="0"/>
          <w:sz w:val="32"/>
          <w:szCs w:val="32"/>
        </w:rPr>
        <w:t>照片整理后将一对一发送到毕业生预留邮箱</w:t>
      </w:r>
      <w:r w:rsidR="008F1B34">
        <w:rPr>
          <w:rFonts w:ascii="仿宋" w:eastAsia="仿宋" w:hAnsi="仿宋" w:cs="AppleSystemUIFont" w:hint="eastAsia"/>
          <w:kern w:val="0"/>
          <w:sz w:val="32"/>
          <w:szCs w:val="32"/>
        </w:rPr>
        <w:t>。</w:t>
      </w:r>
    </w:p>
    <w:p w14:paraId="12CB6BA5" w14:textId="77777777" w:rsidR="00F37C47" w:rsidRDefault="00F37C47" w:rsidP="00F37C47">
      <w:pPr>
        <w:autoSpaceDE w:val="0"/>
        <w:autoSpaceDN w:val="0"/>
        <w:adjustRightInd w:val="0"/>
        <w:spacing w:line="560" w:lineRule="exact"/>
        <w:ind w:firstLineChars="200" w:firstLine="640"/>
        <w:rPr>
          <w:rFonts w:ascii="仿宋" w:eastAsia="仿宋" w:hAnsi="仿宋" w:cs="AppleSystemUIFont"/>
          <w:kern w:val="0"/>
          <w:sz w:val="32"/>
          <w:szCs w:val="32"/>
        </w:rPr>
      </w:pPr>
    </w:p>
    <w:p w14:paraId="2922FA33" w14:textId="39BB6F5B" w:rsidR="008756A6" w:rsidRPr="00F37C47" w:rsidRDefault="00F37C47" w:rsidP="00F37C47">
      <w:pPr>
        <w:autoSpaceDE w:val="0"/>
        <w:autoSpaceDN w:val="0"/>
        <w:adjustRightInd w:val="0"/>
        <w:spacing w:line="560" w:lineRule="exact"/>
        <w:ind w:firstLineChars="200" w:firstLine="640"/>
        <w:rPr>
          <w:rFonts w:ascii="仿宋" w:eastAsia="仿宋" w:hAnsi="仿宋" w:cs="AppleSystemUIFont"/>
          <w:kern w:val="0"/>
          <w:sz w:val="32"/>
          <w:szCs w:val="32"/>
        </w:rPr>
      </w:pPr>
      <w:bookmarkStart w:id="9" w:name="OLE_LINK14"/>
      <w:bookmarkStart w:id="10" w:name="OLE_LINK15"/>
      <w:r w:rsidRPr="00F37C47">
        <w:rPr>
          <w:rFonts w:ascii="仿宋" w:eastAsia="仿宋" w:hAnsi="仿宋" w:cs="AppleSystemUIFont"/>
          <w:kern w:val="0"/>
          <w:sz w:val="32"/>
          <w:szCs w:val="32"/>
        </w:rPr>
        <w:t>在两办的总体协调下和学工部、团委、宣传部等兄弟单位的大力支持下，研究生院全体通力配合，圆满地完成了学位授予仪式相关工作。</w:t>
      </w:r>
      <w:bookmarkEnd w:id="9"/>
      <w:bookmarkEnd w:id="10"/>
    </w:p>
    <w:sectPr w:rsidR="008756A6" w:rsidRPr="00F37C47">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2FA88" w14:textId="77777777" w:rsidR="007455F4" w:rsidRDefault="007455F4" w:rsidP="00076604">
      <w:r>
        <w:separator/>
      </w:r>
    </w:p>
  </w:endnote>
  <w:endnote w:type="continuationSeparator" w:id="0">
    <w:p w14:paraId="69581DD0" w14:textId="77777777" w:rsidR="007455F4" w:rsidRDefault="007455F4" w:rsidP="00076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variable"/>
    <w:sig w:usb0="00000001" w:usb1="080E0000" w:usb2="00000010" w:usb3="00000000" w:csb0="00040001" w:csb1="00000000"/>
  </w:font>
  <w:font w:name="AppleSystemUIFont">
    <w:altName w:val="Calibri"/>
    <w:panose1 w:val="020B0604020202020204"/>
    <w:charset w:val="00"/>
    <w:family w:val="auto"/>
    <w:pitch w:val="default"/>
    <w:sig w:usb0="00000003" w:usb1="00000000" w:usb2="00000000" w:usb3="00000000" w:csb0="00000001" w:csb1="00000000"/>
  </w:font>
  <w:font w:name="仿宋">
    <w:altName w:val="方正仿宋_GBK"/>
    <w:panose1 w:val="020B0604020202020204"/>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824198190"/>
      <w:docPartObj>
        <w:docPartGallery w:val="Page Numbers (Bottom of Page)"/>
        <w:docPartUnique/>
      </w:docPartObj>
    </w:sdtPr>
    <w:sdtContent>
      <w:p w14:paraId="68716266" w14:textId="7D36F3A8" w:rsidR="00076604" w:rsidRDefault="00076604" w:rsidP="001B19AA">
        <w:pPr>
          <w:pStyle w:val="a6"/>
          <w:framePr w:wrap="none" w:vAnchor="text" w:hAnchor="margin" w:xAlign="center" w:y="1"/>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14:paraId="0B74052C" w14:textId="77777777" w:rsidR="00076604" w:rsidRDefault="0007660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240518122"/>
      <w:docPartObj>
        <w:docPartGallery w:val="Page Numbers (Bottom of Page)"/>
        <w:docPartUnique/>
      </w:docPartObj>
    </w:sdtPr>
    <w:sdtEndPr>
      <w:rPr>
        <w:rStyle w:val="a8"/>
        <w:rFonts w:ascii="Times New Roman" w:hAnsi="Times New Roman" w:cs="Times New Roman"/>
        <w:sz w:val="32"/>
        <w:szCs w:val="32"/>
      </w:rPr>
    </w:sdtEndPr>
    <w:sdtContent>
      <w:p w14:paraId="3D9B76B9" w14:textId="3F901737" w:rsidR="00076604" w:rsidRPr="00076604" w:rsidRDefault="00076604" w:rsidP="001B19AA">
        <w:pPr>
          <w:pStyle w:val="a6"/>
          <w:framePr w:wrap="none" w:vAnchor="text" w:hAnchor="margin" w:xAlign="center" w:y="1"/>
          <w:rPr>
            <w:rStyle w:val="a8"/>
            <w:rFonts w:ascii="Times New Roman" w:hAnsi="Times New Roman" w:cs="Times New Roman"/>
            <w:sz w:val="32"/>
            <w:szCs w:val="32"/>
          </w:rPr>
        </w:pPr>
        <w:r w:rsidRPr="00076604">
          <w:rPr>
            <w:rStyle w:val="a8"/>
            <w:rFonts w:ascii="Times New Roman" w:hAnsi="Times New Roman" w:cs="Times New Roman"/>
            <w:sz w:val="32"/>
            <w:szCs w:val="32"/>
          </w:rPr>
          <w:fldChar w:fldCharType="begin"/>
        </w:r>
        <w:r w:rsidRPr="00076604">
          <w:rPr>
            <w:rStyle w:val="a8"/>
            <w:rFonts w:ascii="Times New Roman" w:hAnsi="Times New Roman" w:cs="Times New Roman"/>
            <w:sz w:val="32"/>
            <w:szCs w:val="32"/>
          </w:rPr>
          <w:instrText xml:space="preserve"> PAGE </w:instrText>
        </w:r>
        <w:r w:rsidRPr="00076604">
          <w:rPr>
            <w:rStyle w:val="a8"/>
            <w:rFonts w:ascii="Times New Roman" w:hAnsi="Times New Roman" w:cs="Times New Roman"/>
            <w:sz w:val="32"/>
            <w:szCs w:val="32"/>
          </w:rPr>
          <w:fldChar w:fldCharType="separate"/>
        </w:r>
        <w:r w:rsidR="00CD148C">
          <w:rPr>
            <w:rStyle w:val="a8"/>
            <w:rFonts w:ascii="Times New Roman" w:hAnsi="Times New Roman" w:cs="Times New Roman"/>
            <w:noProof/>
            <w:sz w:val="32"/>
            <w:szCs w:val="32"/>
          </w:rPr>
          <w:t>2</w:t>
        </w:r>
        <w:r w:rsidRPr="00076604">
          <w:rPr>
            <w:rStyle w:val="a8"/>
            <w:rFonts w:ascii="Times New Roman" w:hAnsi="Times New Roman" w:cs="Times New Roman"/>
            <w:sz w:val="32"/>
            <w:szCs w:val="32"/>
          </w:rPr>
          <w:fldChar w:fldCharType="end"/>
        </w:r>
      </w:p>
    </w:sdtContent>
  </w:sdt>
  <w:p w14:paraId="2D651F8D" w14:textId="77777777" w:rsidR="00076604" w:rsidRDefault="0007660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75E28" w14:textId="77777777" w:rsidR="007455F4" w:rsidRDefault="007455F4" w:rsidP="00076604">
      <w:r>
        <w:separator/>
      </w:r>
    </w:p>
  </w:footnote>
  <w:footnote w:type="continuationSeparator" w:id="0">
    <w:p w14:paraId="29C07339" w14:textId="77777777" w:rsidR="007455F4" w:rsidRDefault="007455F4" w:rsidP="00076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B35F2"/>
    <w:multiLevelType w:val="hybridMultilevel"/>
    <w:tmpl w:val="961E894A"/>
    <w:lvl w:ilvl="0" w:tplc="41445E66">
      <w:start w:val="1"/>
      <w:numFmt w:val="bullet"/>
      <w:lvlText w:val=""/>
      <w:lvlJc w:val="left"/>
      <w:pPr>
        <w:tabs>
          <w:tab w:val="num" w:pos="720"/>
        </w:tabs>
        <w:ind w:left="720" w:hanging="360"/>
      </w:pPr>
      <w:rPr>
        <w:rFonts w:ascii="Wingdings" w:hAnsi="Wingdings" w:hint="default"/>
      </w:rPr>
    </w:lvl>
    <w:lvl w:ilvl="1" w:tplc="DCDC9DD2" w:tentative="1">
      <w:start w:val="1"/>
      <w:numFmt w:val="bullet"/>
      <w:lvlText w:val=""/>
      <w:lvlJc w:val="left"/>
      <w:pPr>
        <w:tabs>
          <w:tab w:val="num" w:pos="1440"/>
        </w:tabs>
        <w:ind w:left="1440" w:hanging="360"/>
      </w:pPr>
      <w:rPr>
        <w:rFonts w:ascii="Wingdings" w:hAnsi="Wingdings" w:hint="default"/>
      </w:rPr>
    </w:lvl>
    <w:lvl w:ilvl="2" w:tplc="FE743C1A" w:tentative="1">
      <w:start w:val="1"/>
      <w:numFmt w:val="bullet"/>
      <w:lvlText w:val=""/>
      <w:lvlJc w:val="left"/>
      <w:pPr>
        <w:tabs>
          <w:tab w:val="num" w:pos="2160"/>
        </w:tabs>
        <w:ind w:left="2160" w:hanging="360"/>
      </w:pPr>
      <w:rPr>
        <w:rFonts w:ascii="Wingdings" w:hAnsi="Wingdings" w:hint="default"/>
      </w:rPr>
    </w:lvl>
    <w:lvl w:ilvl="3" w:tplc="3BC8C2FA" w:tentative="1">
      <w:start w:val="1"/>
      <w:numFmt w:val="bullet"/>
      <w:lvlText w:val=""/>
      <w:lvlJc w:val="left"/>
      <w:pPr>
        <w:tabs>
          <w:tab w:val="num" w:pos="2880"/>
        </w:tabs>
        <w:ind w:left="2880" w:hanging="360"/>
      </w:pPr>
      <w:rPr>
        <w:rFonts w:ascii="Wingdings" w:hAnsi="Wingdings" w:hint="default"/>
      </w:rPr>
    </w:lvl>
    <w:lvl w:ilvl="4" w:tplc="7ADA699E" w:tentative="1">
      <w:start w:val="1"/>
      <w:numFmt w:val="bullet"/>
      <w:lvlText w:val=""/>
      <w:lvlJc w:val="left"/>
      <w:pPr>
        <w:tabs>
          <w:tab w:val="num" w:pos="3600"/>
        </w:tabs>
        <w:ind w:left="3600" w:hanging="360"/>
      </w:pPr>
      <w:rPr>
        <w:rFonts w:ascii="Wingdings" w:hAnsi="Wingdings" w:hint="default"/>
      </w:rPr>
    </w:lvl>
    <w:lvl w:ilvl="5" w:tplc="43D0F6A6" w:tentative="1">
      <w:start w:val="1"/>
      <w:numFmt w:val="bullet"/>
      <w:lvlText w:val=""/>
      <w:lvlJc w:val="left"/>
      <w:pPr>
        <w:tabs>
          <w:tab w:val="num" w:pos="4320"/>
        </w:tabs>
        <w:ind w:left="4320" w:hanging="360"/>
      </w:pPr>
      <w:rPr>
        <w:rFonts w:ascii="Wingdings" w:hAnsi="Wingdings" w:hint="default"/>
      </w:rPr>
    </w:lvl>
    <w:lvl w:ilvl="6" w:tplc="0AEC4D3E" w:tentative="1">
      <w:start w:val="1"/>
      <w:numFmt w:val="bullet"/>
      <w:lvlText w:val=""/>
      <w:lvlJc w:val="left"/>
      <w:pPr>
        <w:tabs>
          <w:tab w:val="num" w:pos="5040"/>
        </w:tabs>
        <w:ind w:left="5040" w:hanging="360"/>
      </w:pPr>
      <w:rPr>
        <w:rFonts w:ascii="Wingdings" w:hAnsi="Wingdings" w:hint="default"/>
      </w:rPr>
    </w:lvl>
    <w:lvl w:ilvl="7" w:tplc="917817CE" w:tentative="1">
      <w:start w:val="1"/>
      <w:numFmt w:val="bullet"/>
      <w:lvlText w:val=""/>
      <w:lvlJc w:val="left"/>
      <w:pPr>
        <w:tabs>
          <w:tab w:val="num" w:pos="5760"/>
        </w:tabs>
        <w:ind w:left="5760" w:hanging="360"/>
      </w:pPr>
      <w:rPr>
        <w:rFonts w:ascii="Wingdings" w:hAnsi="Wingdings" w:hint="default"/>
      </w:rPr>
    </w:lvl>
    <w:lvl w:ilvl="8" w:tplc="B9FEE864" w:tentative="1">
      <w:start w:val="1"/>
      <w:numFmt w:val="bullet"/>
      <w:lvlText w:val=""/>
      <w:lvlJc w:val="left"/>
      <w:pPr>
        <w:tabs>
          <w:tab w:val="num" w:pos="6480"/>
        </w:tabs>
        <w:ind w:left="6480" w:hanging="360"/>
      </w:pPr>
      <w:rPr>
        <w:rFonts w:ascii="Wingdings" w:hAnsi="Wingdings" w:hint="default"/>
      </w:rPr>
    </w:lvl>
  </w:abstractNum>
  <w:num w:numId="1" w16cid:durableId="1851453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周正卿 体育教研部">
    <w15:presenceInfo w15:providerId="AD" w15:userId="S::1306185099@pku.edu.cn::b563d8f0-8f8c-4268-bde9-e1e3bec050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B0D"/>
    <w:rsid w:val="00076604"/>
    <w:rsid w:val="00123354"/>
    <w:rsid w:val="001264C9"/>
    <w:rsid w:val="00186EF2"/>
    <w:rsid w:val="001D27C3"/>
    <w:rsid w:val="001E3240"/>
    <w:rsid w:val="00257887"/>
    <w:rsid w:val="002E3BCC"/>
    <w:rsid w:val="002F2149"/>
    <w:rsid w:val="003B7ADB"/>
    <w:rsid w:val="003C55CB"/>
    <w:rsid w:val="004159C2"/>
    <w:rsid w:val="004205FC"/>
    <w:rsid w:val="0042293F"/>
    <w:rsid w:val="00487A9C"/>
    <w:rsid w:val="004B5097"/>
    <w:rsid w:val="005071E6"/>
    <w:rsid w:val="00531EE2"/>
    <w:rsid w:val="005477CF"/>
    <w:rsid w:val="005D0B13"/>
    <w:rsid w:val="005D764F"/>
    <w:rsid w:val="00625A49"/>
    <w:rsid w:val="0064323B"/>
    <w:rsid w:val="0065668C"/>
    <w:rsid w:val="006E21D5"/>
    <w:rsid w:val="007455F4"/>
    <w:rsid w:val="007C4D01"/>
    <w:rsid w:val="00803B0D"/>
    <w:rsid w:val="00843D9B"/>
    <w:rsid w:val="008756A6"/>
    <w:rsid w:val="0089535F"/>
    <w:rsid w:val="008A051A"/>
    <w:rsid w:val="008F1B34"/>
    <w:rsid w:val="00985F6C"/>
    <w:rsid w:val="009E2A4B"/>
    <w:rsid w:val="00A324F3"/>
    <w:rsid w:val="00A8005F"/>
    <w:rsid w:val="00AF5330"/>
    <w:rsid w:val="00B5399B"/>
    <w:rsid w:val="00C065FA"/>
    <w:rsid w:val="00C21A66"/>
    <w:rsid w:val="00C66DA2"/>
    <w:rsid w:val="00C842D8"/>
    <w:rsid w:val="00CB1108"/>
    <w:rsid w:val="00CD148C"/>
    <w:rsid w:val="00CF22C2"/>
    <w:rsid w:val="00D17C11"/>
    <w:rsid w:val="00E077EF"/>
    <w:rsid w:val="00E664C4"/>
    <w:rsid w:val="00E97103"/>
    <w:rsid w:val="00EA42BA"/>
    <w:rsid w:val="00EC2F17"/>
    <w:rsid w:val="00F1249D"/>
    <w:rsid w:val="00F37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B969CD"/>
  <w15:chartTrackingRefBased/>
  <w15:docId w15:val="{7BB5E13E-DAB0-324A-A8EC-5029ED91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65FA"/>
    <w:pPr>
      <w:ind w:firstLineChars="200" w:firstLine="420"/>
    </w:pPr>
  </w:style>
  <w:style w:type="paragraph" w:styleId="a4">
    <w:name w:val="header"/>
    <w:basedOn w:val="a"/>
    <w:link w:val="a5"/>
    <w:uiPriority w:val="99"/>
    <w:unhideWhenUsed/>
    <w:rsid w:val="0007660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76604"/>
    <w:rPr>
      <w:sz w:val="18"/>
      <w:szCs w:val="18"/>
    </w:rPr>
  </w:style>
  <w:style w:type="paragraph" w:styleId="a6">
    <w:name w:val="footer"/>
    <w:basedOn w:val="a"/>
    <w:link w:val="a7"/>
    <w:uiPriority w:val="99"/>
    <w:unhideWhenUsed/>
    <w:rsid w:val="00076604"/>
    <w:pPr>
      <w:tabs>
        <w:tab w:val="center" w:pos="4153"/>
        <w:tab w:val="right" w:pos="8306"/>
      </w:tabs>
      <w:snapToGrid w:val="0"/>
      <w:jc w:val="left"/>
    </w:pPr>
    <w:rPr>
      <w:sz w:val="18"/>
      <w:szCs w:val="18"/>
    </w:rPr>
  </w:style>
  <w:style w:type="character" w:customStyle="1" w:styleId="a7">
    <w:name w:val="页脚 字符"/>
    <w:basedOn w:val="a0"/>
    <w:link w:val="a6"/>
    <w:uiPriority w:val="99"/>
    <w:rsid w:val="00076604"/>
    <w:rPr>
      <w:sz w:val="18"/>
      <w:szCs w:val="18"/>
    </w:rPr>
  </w:style>
  <w:style w:type="character" w:styleId="a8">
    <w:name w:val="page number"/>
    <w:basedOn w:val="a0"/>
    <w:uiPriority w:val="99"/>
    <w:semiHidden/>
    <w:unhideWhenUsed/>
    <w:rsid w:val="00076604"/>
  </w:style>
  <w:style w:type="paragraph" w:styleId="a9">
    <w:name w:val="Balloon Text"/>
    <w:basedOn w:val="a"/>
    <w:link w:val="aa"/>
    <w:uiPriority w:val="99"/>
    <w:semiHidden/>
    <w:unhideWhenUsed/>
    <w:rsid w:val="00AF5330"/>
    <w:rPr>
      <w:sz w:val="18"/>
      <w:szCs w:val="18"/>
    </w:rPr>
  </w:style>
  <w:style w:type="character" w:customStyle="1" w:styleId="aa">
    <w:name w:val="批注框文本 字符"/>
    <w:basedOn w:val="a0"/>
    <w:link w:val="a9"/>
    <w:uiPriority w:val="99"/>
    <w:semiHidden/>
    <w:rsid w:val="00AF5330"/>
    <w:rPr>
      <w:sz w:val="18"/>
      <w:szCs w:val="18"/>
    </w:rPr>
  </w:style>
  <w:style w:type="paragraph" w:styleId="ab">
    <w:name w:val="Revision"/>
    <w:hidden/>
    <w:uiPriority w:val="99"/>
    <w:semiHidden/>
    <w:rsid w:val="00643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68713">
      <w:bodyDiv w:val="1"/>
      <w:marLeft w:val="0"/>
      <w:marRight w:val="0"/>
      <w:marTop w:val="0"/>
      <w:marBottom w:val="0"/>
      <w:divBdr>
        <w:top w:val="none" w:sz="0" w:space="0" w:color="auto"/>
        <w:left w:val="none" w:sz="0" w:space="0" w:color="auto"/>
        <w:bottom w:val="none" w:sz="0" w:space="0" w:color="auto"/>
        <w:right w:val="none" w:sz="0" w:space="0" w:color="auto"/>
      </w:divBdr>
      <w:divsChild>
        <w:div w:id="453908420">
          <w:marLeft w:val="547"/>
          <w:marRight w:val="0"/>
          <w:marTop w:val="12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FF22-43F4-4804-9DA2-93DE0C73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想</dc:creator>
  <cp:keywords/>
  <dc:description/>
  <cp:lastModifiedBy>周正卿 体育教研部</cp:lastModifiedBy>
  <cp:revision>5</cp:revision>
  <dcterms:created xsi:type="dcterms:W3CDTF">2022-06-27T17:13:00Z</dcterms:created>
  <dcterms:modified xsi:type="dcterms:W3CDTF">2022-06-28T13:27:00Z</dcterms:modified>
</cp:coreProperties>
</file>