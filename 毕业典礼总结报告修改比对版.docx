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4FD2" w14:textId="77777777" w:rsidR="005578DA" w:rsidRDefault="005578DA" w:rsidP="005578DA">
      <w:pPr>
        <w:jc w:val="center"/>
        <w:rPr>
          <w:rFonts w:ascii="华文中宋" w:hAnsi="华文中宋"/>
          <w:sz w:val="44"/>
          <w:rPrChange w:id="0" w:author="周正卿 体育教研部" w:date="2022-06-29T11:12:00Z">
            <w:rPr>
              <w:rFonts w:ascii="华文中宋" w:hAnsi="华文中宋"/>
              <w:sz w:val="36"/>
            </w:rPr>
          </w:rPrChange>
        </w:rPr>
      </w:pPr>
      <w:r w:rsidRPr="005578DA">
        <w:rPr>
          <w:rFonts w:ascii="华文中宋" w:hAnsi="华文中宋" w:hint="eastAsia"/>
          <w:sz w:val="44"/>
          <w:rPrChange w:id="1" w:author="周正卿 体育教研部" w:date="2022-06-29T11:12:00Z">
            <w:rPr>
              <w:rFonts w:ascii="华文中宋" w:hAnsi="华文中宋" w:hint="eastAsia"/>
              <w:sz w:val="36"/>
            </w:rPr>
          </w:rPrChange>
        </w:rPr>
        <w:t>20</w:t>
      </w:r>
      <w:r w:rsidRPr="005578DA">
        <w:rPr>
          <w:rFonts w:ascii="华文中宋" w:hAnsi="华文中宋"/>
          <w:sz w:val="44"/>
          <w:rPrChange w:id="2" w:author="周正卿 体育教研部" w:date="2022-06-29T11:12:00Z">
            <w:rPr>
              <w:rFonts w:ascii="华文中宋" w:hAnsi="华文中宋"/>
              <w:sz w:val="36"/>
            </w:rPr>
          </w:rPrChange>
        </w:rPr>
        <w:t>2</w:t>
      </w:r>
      <w:r w:rsidR="002C1BF3">
        <w:rPr>
          <w:rFonts w:ascii="华文中宋" w:hAnsi="华文中宋"/>
          <w:sz w:val="44"/>
          <w:rPrChange w:id="3" w:author="周正卿 体育教研部" w:date="2022-06-29T11:12:00Z">
            <w:rPr>
              <w:rFonts w:ascii="华文中宋" w:hAnsi="华文中宋"/>
              <w:sz w:val="36"/>
            </w:rPr>
          </w:rPrChange>
        </w:rPr>
        <w:t>2</w:t>
      </w:r>
      <w:r w:rsidR="002C1BF3">
        <w:rPr>
          <w:rFonts w:ascii="华文中宋" w:hAnsi="华文中宋" w:hint="eastAsia"/>
          <w:sz w:val="44"/>
          <w:rPrChange w:id="4" w:author="周正卿 体育教研部" w:date="2022-06-29T11:12:00Z">
            <w:rPr>
              <w:rFonts w:ascii="华文中宋" w:hAnsi="华文中宋" w:hint="eastAsia"/>
              <w:sz w:val="36"/>
            </w:rPr>
          </w:rPrChange>
        </w:rPr>
        <w:t>年毕业典礼暨</w:t>
      </w:r>
      <w:r w:rsidRPr="005578DA">
        <w:rPr>
          <w:rFonts w:ascii="华文中宋" w:hAnsi="华文中宋" w:hint="eastAsia"/>
          <w:sz w:val="44"/>
          <w:rPrChange w:id="5" w:author="周正卿 体育教研部" w:date="2022-06-29T11:12:00Z">
            <w:rPr>
              <w:rFonts w:ascii="华文中宋" w:hAnsi="华文中宋" w:hint="eastAsia"/>
              <w:sz w:val="36"/>
            </w:rPr>
          </w:rPrChange>
        </w:rPr>
        <w:t>学位授予仪式</w:t>
      </w:r>
    </w:p>
    <w:p w14:paraId="3B27EB0E" w14:textId="77777777" w:rsidR="00D42F92" w:rsidRDefault="005578DA" w:rsidP="005578DA">
      <w:pPr>
        <w:jc w:val="center"/>
        <w:rPr>
          <w:rFonts w:ascii="华文中宋" w:hAnsi="华文中宋"/>
          <w:sz w:val="44"/>
          <w:rPrChange w:id="6" w:author="周正卿 体育教研部" w:date="2022-06-29T11:12:00Z">
            <w:rPr>
              <w:rFonts w:ascii="华文中宋" w:hAnsi="华文中宋"/>
              <w:sz w:val="36"/>
            </w:rPr>
          </w:rPrChange>
        </w:rPr>
        <w:pPrChange w:id="7" w:author="周正卿 体育教研部" w:date="2022-06-29T11:12:00Z">
          <w:pPr>
            <w:spacing w:afterLines="100" w:after="312"/>
            <w:jc w:val="center"/>
          </w:pPr>
        </w:pPrChange>
      </w:pPr>
      <w:r w:rsidRPr="00FE15BB">
        <w:rPr>
          <w:rFonts w:ascii="华文中宋" w:hAnsi="华文中宋" w:hint="eastAsia"/>
          <w:sz w:val="44"/>
          <w:rPrChange w:id="8" w:author="周正卿 体育教研部" w:date="2022-06-29T11:12:00Z">
            <w:rPr>
              <w:rFonts w:ascii="华文中宋" w:hAnsi="华文中宋" w:hint="eastAsia"/>
              <w:sz w:val="36"/>
            </w:rPr>
          </w:rPrChange>
        </w:rPr>
        <w:t>体育教研部工作总结报告</w:t>
      </w:r>
    </w:p>
    <w:p w14:paraId="057141AB" w14:textId="132396D9" w:rsidR="00FE15BB" w:rsidRPr="007D2CE5" w:rsidRDefault="00FE15BB" w:rsidP="005578DA">
      <w:pPr>
        <w:jc w:val="center"/>
        <w:rPr>
          <w:ins w:id="9" w:author="周正卿 体育教研部" w:date="2022-06-29T11:12:00Z"/>
          <w:rFonts w:ascii="仿宋" w:eastAsia="仿宋" w:hAnsi="仿宋"/>
          <w:b/>
          <w:color w:val="C00000"/>
          <w:sz w:val="32"/>
          <w:szCs w:val="32"/>
        </w:rPr>
      </w:pPr>
    </w:p>
    <w:p w14:paraId="47431137" w14:textId="5F2BC28E" w:rsidR="00353D8B" w:rsidRPr="00FC67F1" w:rsidRDefault="002E0A9D" w:rsidP="0070041A">
      <w:pPr>
        <w:autoSpaceDE w:val="0"/>
        <w:autoSpaceDN w:val="0"/>
        <w:adjustRightInd w:val="0"/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  <w:pPrChange w:id="10" w:author="周正卿 体育教研部" w:date="2022-06-29T11:12:00Z">
          <w:pPr>
            <w:autoSpaceDE w:val="0"/>
            <w:autoSpaceDN w:val="0"/>
            <w:adjustRightInd w:val="0"/>
            <w:spacing w:afterLines="100" w:after="312" w:line="560" w:lineRule="exact"/>
            <w:ind w:firstLineChars="200" w:firstLine="640"/>
          </w:pPr>
        </w:pPrChange>
      </w:pPr>
      <w:r w:rsidRPr="005D764F">
        <w:rPr>
          <w:rFonts w:ascii="仿宋" w:eastAsia="仿宋" w:hAnsi="仿宋" w:cs="AppleSystemUIFont"/>
          <w:kern w:val="0"/>
          <w:sz w:val="32"/>
          <w:szCs w:val="32"/>
        </w:rPr>
        <w:t>2022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年6月1</w:t>
      </w:r>
      <w:r w:rsidRPr="005D764F">
        <w:rPr>
          <w:rFonts w:ascii="仿宋" w:eastAsia="仿宋" w:hAnsi="仿宋" w:cs="AppleSystemUIFont"/>
          <w:kern w:val="0"/>
          <w:sz w:val="32"/>
          <w:szCs w:val="32"/>
        </w:rPr>
        <w:t>8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日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和6月2</w:t>
      </w:r>
      <w:r w:rsidR="00A27705">
        <w:rPr>
          <w:rFonts w:ascii="仿宋" w:eastAsia="仿宋" w:hAnsi="仿宋" w:cs="AppleSystemUIFont"/>
          <w:kern w:val="0"/>
          <w:sz w:val="32"/>
          <w:szCs w:val="32"/>
        </w:rPr>
        <w:t>8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日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上午，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在五四体育场和邱德拔体育馆</w:t>
      </w:r>
      <w:r w:rsidR="002A6779">
        <w:rPr>
          <w:rFonts w:ascii="仿宋" w:eastAsia="仿宋" w:hAnsi="仿宋" w:cs="AppleSystemUIFont" w:hint="eastAsia"/>
          <w:kern w:val="0"/>
          <w:sz w:val="32"/>
          <w:szCs w:val="32"/>
        </w:rPr>
        <w:t>分别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举办了</w:t>
      </w:r>
      <w:r w:rsidR="002A6779">
        <w:rPr>
          <w:rFonts w:ascii="仿宋" w:eastAsia="仿宋" w:hAnsi="仿宋" w:cs="AppleSystemUIFont" w:hint="eastAsia"/>
          <w:kern w:val="0"/>
          <w:sz w:val="32"/>
          <w:szCs w:val="32"/>
        </w:rPr>
        <w:t>北京大学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2</w:t>
      </w:r>
      <w:r w:rsidR="00A27705">
        <w:rPr>
          <w:rFonts w:ascii="仿宋" w:eastAsia="仿宋" w:hAnsi="仿宋" w:cs="AppleSystemUIFont"/>
          <w:kern w:val="0"/>
          <w:sz w:val="32"/>
          <w:szCs w:val="32"/>
        </w:rPr>
        <w:t>022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年研究生</w:t>
      </w:r>
      <w:r w:rsidRPr="005D764F">
        <w:rPr>
          <w:rFonts w:ascii="仿宋" w:eastAsia="仿宋" w:hAnsi="仿宋" w:cs="AppleSystemUIFont" w:hint="eastAsia"/>
          <w:kern w:val="0"/>
          <w:sz w:val="32"/>
          <w:szCs w:val="32"/>
        </w:rPr>
        <w:t>毕业典礼暨学位授予仪式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和本科生</w:t>
      </w:r>
      <w:r w:rsidR="00A27705" w:rsidRPr="005D764F">
        <w:rPr>
          <w:rFonts w:ascii="仿宋" w:eastAsia="仿宋" w:hAnsi="仿宋" w:cs="AppleSystemUIFont" w:hint="eastAsia"/>
          <w:kern w:val="0"/>
          <w:sz w:val="32"/>
          <w:szCs w:val="32"/>
        </w:rPr>
        <w:t>毕业典礼暨学位授予仪式</w:t>
      </w:r>
      <w:r w:rsidR="00A27705">
        <w:rPr>
          <w:rFonts w:ascii="仿宋" w:eastAsia="仿宋" w:hAnsi="仿宋" w:cs="AppleSystemUIFont" w:hint="eastAsia"/>
          <w:kern w:val="0"/>
          <w:sz w:val="32"/>
          <w:szCs w:val="32"/>
        </w:rPr>
        <w:t>。</w:t>
      </w:r>
      <w:ins w:id="11" w:author="周正卿 体育教研部" w:date="2022-06-29T11:12:00Z">
        <w:r w:rsidR="0070041A">
          <w:rPr>
            <w:rFonts w:ascii="仿宋" w:eastAsia="仿宋" w:hAnsi="仿宋" w:hint="eastAsia"/>
            <w:sz w:val="32"/>
            <w:szCs w:val="32"/>
          </w:rPr>
          <w:t>校</w:t>
        </w:r>
        <w:r w:rsidR="0070041A" w:rsidRPr="00FE15BB">
          <w:rPr>
            <w:rFonts w:ascii="仿宋" w:eastAsia="仿宋" w:hAnsi="仿宋"/>
            <w:sz w:val="32"/>
            <w:szCs w:val="32"/>
          </w:rPr>
          <w:t>党委书记郝平、校长</w:t>
        </w:r>
        <w:r w:rsidR="0070041A">
          <w:rPr>
            <w:rFonts w:ascii="仿宋" w:eastAsia="仿宋" w:hAnsi="仿宋" w:hint="eastAsia"/>
            <w:sz w:val="32"/>
            <w:szCs w:val="32"/>
          </w:rPr>
          <w:t>龚旗煌</w:t>
        </w:r>
        <w:r w:rsidR="0070041A" w:rsidRPr="00FE15BB">
          <w:rPr>
            <w:rFonts w:ascii="仿宋" w:eastAsia="仿宋" w:hAnsi="仿宋"/>
            <w:sz w:val="32"/>
            <w:szCs w:val="32"/>
          </w:rPr>
          <w:t>，校领导班子成员</w:t>
        </w:r>
        <w:r w:rsidR="0070041A">
          <w:rPr>
            <w:rFonts w:ascii="仿宋" w:eastAsia="仿宋" w:hAnsi="仿宋" w:hint="eastAsia"/>
            <w:sz w:val="32"/>
            <w:szCs w:val="32"/>
          </w:rPr>
          <w:t>、</w:t>
        </w:r>
        <w:r w:rsidR="0070041A" w:rsidRPr="00FE15BB">
          <w:rPr>
            <w:rFonts w:ascii="仿宋" w:eastAsia="仿宋" w:hAnsi="仿宋"/>
            <w:sz w:val="32"/>
            <w:szCs w:val="32"/>
          </w:rPr>
          <w:t>院系职能部门负责人</w:t>
        </w:r>
        <w:r w:rsidR="0070041A">
          <w:rPr>
            <w:rFonts w:ascii="仿宋" w:eastAsia="仿宋" w:hAnsi="仿宋" w:hint="eastAsia"/>
            <w:sz w:val="32"/>
            <w:szCs w:val="32"/>
          </w:rPr>
          <w:t>和</w:t>
        </w:r>
        <w:r w:rsidR="0070041A" w:rsidRPr="00FE15BB">
          <w:rPr>
            <w:rFonts w:ascii="仿宋" w:eastAsia="仿宋" w:hAnsi="仿宋"/>
            <w:sz w:val="32"/>
            <w:szCs w:val="32"/>
          </w:rPr>
          <w:t>教职工代表等</w:t>
        </w:r>
        <w:r w:rsidR="0070041A" w:rsidRPr="00FE15BB">
          <w:rPr>
            <w:rFonts w:ascii="仿宋" w:eastAsia="仿宋" w:hAnsi="仿宋" w:hint="eastAsia"/>
            <w:sz w:val="32"/>
            <w:szCs w:val="32"/>
          </w:rPr>
          <w:t>到</w:t>
        </w:r>
        <w:r w:rsidR="0070041A">
          <w:rPr>
            <w:rFonts w:ascii="仿宋" w:eastAsia="仿宋" w:hAnsi="仿宋" w:hint="eastAsia"/>
            <w:sz w:val="32"/>
            <w:szCs w:val="32"/>
          </w:rPr>
          <w:t>典礼现场</w:t>
        </w:r>
        <w:r w:rsidR="0070041A" w:rsidRPr="00FE15BB">
          <w:rPr>
            <w:rFonts w:ascii="仿宋" w:eastAsia="仿宋" w:hAnsi="仿宋"/>
            <w:sz w:val="32"/>
            <w:szCs w:val="32"/>
          </w:rPr>
          <w:t>参加</w:t>
        </w:r>
        <w:r w:rsidR="0070041A" w:rsidRPr="00FE15BB">
          <w:rPr>
            <w:rFonts w:ascii="仿宋" w:eastAsia="仿宋" w:hAnsi="仿宋" w:hint="eastAsia"/>
            <w:sz w:val="32"/>
            <w:szCs w:val="32"/>
          </w:rPr>
          <w:t>了</w:t>
        </w:r>
        <w:r w:rsidR="0070041A">
          <w:rPr>
            <w:rFonts w:ascii="仿宋" w:eastAsia="仿宋" w:hAnsi="仿宋"/>
            <w:sz w:val="32"/>
            <w:szCs w:val="32"/>
          </w:rPr>
          <w:t>仪式</w:t>
        </w:r>
        <w:r w:rsidR="0070041A">
          <w:rPr>
            <w:rFonts w:ascii="仿宋" w:eastAsia="仿宋" w:hAnsi="仿宋" w:hint="eastAsia"/>
            <w:sz w:val="32"/>
            <w:szCs w:val="32"/>
          </w:rPr>
          <w:t>。</w:t>
        </w:r>
      </w:ins>
      <w:r w:rsidR="00353D8B">
        <w:rPr>
          <w:rFonts w:ascii="仿宋" w:eastAsia="仿宋" w:hAnsi="仿宋" w:cs="AppleSystemUIFont" w:hint="eastAsia"/>
          <w:kern w:val="0"/>
          <w:sz w:val="32"/>
          <w:szCs w:val="32"/>
        </w:rPr>
        <w:t>体育教研部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高度重视</w:t>
      </w:r>
      <w:r w:rsidR="00353D8B">
        <w:rPr>
          <w:rFonts w:ascii="仿宋" w:eastAsia="仿宋" w:hAnsi="仿宋" w:cs="AppleSystemUIFont" w:hint="eastAsia"/>
          <w:kern w:val="0"/>
          <w:sz w:val="32"/>
          <w:szCs w:val="32"/>
        </w:rPr>
        <w:t>本年度</w:t>
      </w:r>
      <w:r w:rsidR="00353D8B" w:rsidRPr="005D764F">
        <w:rPr>
          <w:rFonts w:ascii="仿宋" w:eastAsia="仿宋" w:hAnsi="仿宋" w:cs="AppleSystemUIFont" w:hint="eastAsia"/>
          <w:kern w:val="0"/>
          <w:sz w:val="32"/>
          <w:szCs w:val="32"/>
        </w:rPr>
        <w:t>毕业典礼暨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学位授予仪式</w:t>
      </w:r>
      <w:r w:rsidR="00353D8B">
        <w:rPr>
          <w:rFonts w:ascii="仿宋" w:eastAsia="仿宋" w:hAnsi="仿宋" w:cs="AppleSystemUIFont" w:hint="eastAsia"/>
          <w:kern w:val="0"/>
          <w:sz w:val="32"/>
          <w:szCs w:val="32"/>
        </w:rPr>
        <w:t>的保障筹备工作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，</w:t>
      </w:r>
      <w:r w:rsidR="00353D8B">
        <w:rPr>
          <w:rFonts w:ascii="仿宋" w:eastAsia="仿宋" w:hAnsi="仿宋" w:hint="eastAsia"/>
          <w:sz w:val="32"/>
          <w:szCs w:val="32"/>
        </w:rPr>
        <w:t>严格按照学校要求，落实防疫政策，深化服务意识</w:t>
      </w:r>
      <w:del w:id="12" w:author="周正卿 体育教研部" w:date="2022-06-29T11:12:00Z">
        <w:r w:rsidR="00B83738">
          <w:rPr>
            <w:rFonts w:ascii="仿宋" w:eastAsia="仿宋" w:hAnsi="仿宋" w:hint="eastAsia"/>
            <w:sz w:val="32"/>
            <w:szCs w:val="32"/>
          </w:rPr>
          <w:delText>，</w:delText>
        </w:r>
      </w:del>
      <w:ins w:id="13" w:author="周正卿 体育教研部" w:date="2022-06-29T11:12:00Z">
        <w:r w:rsidR="00353D8B">
          <w:rPr>
            <w:rFonts w:ascii="仿宋" w:eastAsia="仿宋" w:hAnsi="仿宋" w:hint="eastAsia"/>
            <w:sz w:val="32"/>
            <w:szCs w:val="32"/>
          </w:rPr>
          <w:t>、</w:t>
        </w:r>
      </w:ins>
      <w:r w:rsidR="00353D8B">
        <w:rPr>
          <w:rFonts w:ascii="仿宋" w:eastAsia="仿宋" w:hAnsi="仿宋" w:hint="eastAsia"/>
          <w:sz w:val="32"/>
          <w:szCs w:val="32"/>
        </w:rPr>
        <w:t>全力保障重点环节，从前期准备工作到仪式进行时及活动结束后的复盘，细化工作部署，</w:t>
      </w:r>
      <w:r w:rsidR="00353D8B" w:rsidRPr="005D764F">
        <w:rPr>
          <w:rFonts w:ascii="仿宋" w:eastAsia="仿宋" w:hAnsi="仿宋" w:cs="AppleSystemUIFont"/>
          <w:kern w:val="0"/>
          <w:sz w:val="32"/>
          <w:szCs w:val="32"/>
        </w:rPr>
        <w:t>现总结如下</w:t>
      </w:r>
      <w:r w:rsidR="00353D8B">
        <w:rPr>
          <w:rFonts w:ascii="仿宋" w:eastAsia="仿宋" w:hAnsi="仿宋" w:hint="eastAsia"/>
          <w:sz w:val="32"/>
          <w:szCs w:val="32"/>
        </w:rPr>
        <w:t>：</w:t>
      </w:r>
    </w:p>
    <w:p w14:paraId="749EC54D" w14:textId="094E0F90" w:rsidR="00BB7E70" w:rsidRDefault="00BB7E70" w:rsidP="002C5538">
      <w:pPr>
        <w:autoSpaceDE w:val="0"/>
        <w:autoSpaceDN w:val="0"/>
        <w:adjustRightInd w:val="0"/>
        <w:spacing w:line="560" w:lineRule="exact"/>
        <w:rPr>
          <w:ins w:id="14" w:author="周正卿 体育教研部" w:date="2022-06-29T11:12:00Z"/>
          <w:rFonts w:ascii="仿宋" w:eastAsia="仿宋" w:hAnsi="仿宋" w:cs="AppleSystemUIFont"/>
          <w:kern w:val="0"/>
          <w:sz w:val="32"/>
          <w:szCs w:val="32"/>
        </w:rPr>
      </w:pPr>
    </w:p>
    <w:p w14:paraId="72E3665F" w14:textId="39A96D12" w:rsidR="002C73B0" w:rsidRPr="00B9533A" w:rsidRDefault="002C73B0" w:rsidP="0023266A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560" w:lineRule="exact"/>
        <w:ind w:firstLineChars="0"/>
        <w:rPr>
          <w:rFonts w:ascii="黑体" w:eastAsia="黑体" w:hAnsi="黑体" w:cs="AppleSystemUIFont"/>
          <w:b/>
          <w:kern w:val="0"/>
          <w:sz w:val="32"/>
          <w:szCs w:val="32"/>
        </w:rPr>
      </w:pPr>
      <w:r w:rsidRPr="00B9533A">
        <w:rPr>
          <w:rFonts w:ascii="黑体" w:eastAsia="黑体" w:hAnsi="黑体" w:cs="AppleSystemUIFont" w:hint="eastAsia"/>
          <w:b/>
          <w:kern w:val="0"/>
          <w:sz w:val="32"/>
          <w:szCs w:val="32"/>
        </w:rPr>
        <w:t>紧跟学校整体部署，</w:t>
      </w:r>
      <w:r w:rsidR="006421D3" w:rsidRPr="00B9533A">
        <w:rPr>
          <w:rFonts w:ascii="黑体" w:eastAsia="黑体" w:hAnsi="黑体" w:cs="AppleSystemUIFont" w:hint="eastAsia"/>
          <w:b/>
          <w:kern w:val="0"/>
          <w:sz w:val="32"/>
          <w:szCs w:val="32"/>
        </w:rPr>
        <w:t>积极动员做好前期工作</w:t>
      </w:r>
    </w:p>
    <w:p w14:paraId="7D8A3A0B" w14:textId="2CD399B4" w:rsidR="00C44050" w:rsidRDefault="004A0034" w:rsidP="00C44050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 w:cs="AppleSystemUIFont"/>
          <w:kern w:val="0"/>
          <w:sz w:val="32"/>
          <w:szCs w:val="32"/>
        </w:rPr>
      </w:pPr>
      <w:r w:rsidRPr="0023266A">
        <w:rPr>
          <w:rFonts w:ascii="仿宋" w:eastAsia="仿宋" w:hAnsi="仿宋" w:hint="eastAsia"/>
          <w:sz w:val="32"/>
          <w:szCs w:val="32"/>
        </w:rPr>
        <w:t>2</w:t>
      </w:r>
      <w:r w:rsidRPr="0023266A">
        <w:rPr>
          <w:rFonts w:ascii="仿宋" w:eastAsia="仿宋" w:hAnsi="仿宋"/>
          <w:sz w:val="32"/>
          <w:szCs w:val="32"/>
        </w:rPr>
        <w:t>022</w:t>
      </w:r>
      <w:r w:rsidRPr="0023266A">
        <w:rPr>
          <w:rFonts w:ascii="仿宋" w:eastAsia="仿宋" w:hAnsi="仿宋" w:hint="eastAsia"/>
          <w:sz w:val="32"/>
          <w:szCs w:val="32"/>
        </w:rPr>
        <w:t>年</w:t>
      </w:r>
      <w:r w:rsidRPr="0023266A">
        <w:rPr>
          <w:rFonts w:ascii="仿宋" w:eastAsia="仿宋" w:hAnsi="仿宋"/>
          <w:sz w:val="32"/>
          <w:szCs w:val="32"/>
        </w:rPr>
        <w:t>6</w:t>
      </w:r>
      <w:r w:rsidRPr="0023266A">
        <w:rPr>
          <w:rFonts w:ascii="仿宋" w:eastAsia="仿宋" w:hAnsi="仿宋" w:hint="eastAsia"/>
          <w:sz w:val="32"/>
          <w:szCs w:val="32"/>
        </w:rPr>
        <w:t>月初接到学校通知，</w:t>
      </w:r>
      <w:r w:rsidRPr="0023266A">
        <w:rPr>
          <w:rFonts w:ascii="仿宋" w:eastAsia="仿宋" w:hAnsi="仿宋" w:cs="AppleSystemUIFont" w:hint="eastAsia"/>
          <w:kern w:val="0"/>
          <w:sz w:val="32"/>
          <w:szCs w:val="32"/>
        </w:rPr>
        <w:t>受北京疫情防控影响，学校根据北京市相关要求，动态调整2</w:t>
      </w:r>
      <w:r w:rsidRPr="0023266A">
        <w:rPr>
          <w:rFonts w:ascii="仿宋" w:eastAsia="仿宋" w:hAnsi="仿宋" w:cs="AppleSystemUIFont"/>
          <w:kern w:val="0"/>
          <w:sz w:val="32"/>
          <w:szCs w:val="32"/>
        </w:rPr>
        <w:t>022年研究生毕业典礼暨学位授予仪式</w:t>
      </w:r>
      <w:r w:rsidRPr="0023266A">
        <w:rPr>
          <w:rFonts w:ascii="仿宋" w:eastAsia="仿宋" w:hAnsi="仿宋" w:cs="AppleSystemUIFont" w:hint="eastAsia"/>
          <w:kern w:val="0"/>
          <w:sz w:val="32"/>
          <w:szCs w:val="32"/>
        </w:rPr>
        <w:t>安排。</w:t>
      </w:r>
      <w:del w:id="15" w:author="周正卿 体育教研部" w:date="2022-06-29T11:12:00Z">
        <w:r w:rsidRPr="0023266A">
          <w:rPr>
            <w:rFonts w:ascii="仿宋" w:eastAsia="仿宋" w:hAnsi="仿宋" w:cs="AppleSystemUIFont" w:hint="eastAsia"/>
            <w:kern w:val="0"/>
            <w:sz w:val="32"/>
            <w:szCs w:val="32"/>
          </w:rPr>
          <w:delText>体育教研部负责</w:delText>
        </w:r>
        <w:r w:rsidR="00FD1C8B" w:rsidRPr="0023266A">
          <w:rPr>
            <w:rFonts w:ascii="仿宋" w:eastAsia="仿宋" w:hAnsi="仿宋" w:cs="AppleSystemUIFont" w:hint="eastAsia"/>
            <w:kern w:val="0"/>
            <w:sz w:val="32"/>
            <w:szCs w:val="32"/>
          </w:rPr>
          <w:delText>管理运营的</w:delText>
        </w:r>
        <w:r w:rsidR="008C67CD" w:rsidRPr="0023266A">
          <w:rPr>
            <w:rFonts w:ascii="仿宋" w:eastAsia="仿宋" w:hAnsi="仿宋" w:hint="eastAsia"/>
            <w:sz w:val="32"/>
            <w:szCs w:val="32"/>
          </w:rPr>
          <w:delText>五四体育场</w:delText>
        </w:r>
        <w:r w:rsidR="008C67CD">
          <w:rPr>
            <w:rFonts w:ascii="仿宋" w:eastAsia="仿宋" w:hAnsi="仿宋" w:hint="eastAsia"/>
            <w:sz w:val="32"/>
            <w:szCs w:val="32"/>
          </w:rPr>
          <w:delText>和</w:delText>
        </w:r>
        <w:r w:rsidRPr="0023266A">
          <w:rPr>
            <w:rFonts w:ascii="仿宋" w:eastAsia="仿宋" w:hAnsi="仿宋" w:hint="eastAsia"/>
            <w:sz w:val="32"/>
            <w:szCs w:val="32"/>
          </w:rPr>
          <w:delText>邱德拔体育馆将分别作为2</w:delText>
        </w:r>
        <w:r w:rsidRPr="0023266A">
          <w:rPr>
            <w:rFonts w:ascii="仿宋" w:eastAsia="仿宋" w:hAnsi="仿宋"/>
            <w:sz w:val="32"/>
            <w:szCs w:val="32"/>
          </w:rPr>
          <w:delText>022</w:delText>
        </w:r>
        <w:r w:rsidRPr="0023266A">
          <w:rPr>
            <w:rFonts w:ascii="仿宋" w:eastAsia="仿宋" w:hAnsi="仿宋" w:hint="eastAsia"/>
            <w:sz w:val="32"/>
            <w:szCs w:val="32"/>
          </w:rPr>
          <w:delText>届</w:delText>
        </w:r>
        <w:r w:rsidR="008C67CD">
          <w:rPr>
            <w:rFonts w:ascii="仿宋" w:eastAsia="仿宋" w:hAnsi="仿宋" w:hint="eastAsia"/>
            <w:sz w:val="32"/>
            <w:szCs w:val="32"/>
          </w:rPr>
          <w:delText>研究生</w:delText>
        </w:r>
        <w:r w:rsidRPr="0023266A">
          <w:rPr>
            <w:rFonts w:ascii="仿宋" w:eastAsia="仿宋" w:hAnsi="仿宋" w:hint="eastAsia"/>
            <w:sz w:val="32"/>
            <w:szCs w:val="32"/>
          </w:rPr>
          <w:delText>毕业生</w:delText>
        </w:r>
        <w:r w:rsidR="008C67CD">
          <w:rPr>
            <w:rFonts w:ascii="仿宋" w:eastAsia="仿宋" w:hAnsi="仿宋" w:hint="eastAsia"/>
            <w:sz w:val="32"/>
            <w:szCs w:val="32"/>
          </w:rPr>
          <w:delText>毕业典礼和</w:delText>
        </w:r>
        <w:r w:rsidRPr="0023266A">
          <w:rPr>
            <w:rFonts w:ascii="仿宋" w:eastAsia="仿宋" w:hAnsi="仿宋" w:hint="eastAsia"/>
            <w:sz w:val="32"/>
            <w:szCs w:val="32"/>
          </w:rPr>
          <w:delText>学位授予仪式主场地</w:delText>
        </w:r>
      </w:del>
      <w:ins w:id="16" w:author="周正卿 体育教研部" w:date="2022-06-29T11:12:00Z">
        <w:r w:rsidRPr="0023266A">
          <w:rPr>
            <w:rFonts w:ascii="仿宋" w:eastAsia="仿宋" w:hAnsi="仿宋" w:cs="AppleSystemUIFont" w:hint="eastAsia"/>
            <w:kern w:val="0"/>
            <w:sz w:val="32"/>
            <w:szCs w:val="32"/>
          </w:rPr>
          <w:t>体育教研部负责</w:t>
        </w:r>
        <w:r w:rsidR="00FD1C8B" w:rsidRPr="0023266A">
          <w:rPr>
            <w:rFonts w:ascii="仿宋" w:eastAsia="仿宋" w:hAnsi="仿宋" w:cs="AppleSystemUIFont" w:hint="eastAsia"/>
            <w:kern w:val="0"/>
            <w:sz w:val="32"/>
            <w:szCs w:val="32"/>
          </w:rPr>
          <w:t>管理运营的</w:t>
        </w:r>
        <w:r w:rsidRPr="0023266A">
          <w:rPr>
            <w:rFonts w:ascii="仿宋" w:eastAsia="仿宋" w:hAnsi="仿宋" w:hint="eastAsia"/>
            <w:sz w:val="32"/>
            <w:szCs w:val="32"/>
          </w:rPr>
          <w:t>邱德拔体育馆和五四体育场将分别作为2</w:t>
        </w:r>
        <w:r w:rsidRPr="0023266A">
          <w:rPr>
            <w:rFonts w:ascii="仿宋" w:eastAsia="仿宋" w:hAnsi="仿宋"/>
            <w:sz w:val="32"/>
            <w:szCs w:val="32"/>
          </w:rPr>
          <w:t>022</w:t>
        </w:r>
        <w:r w:rsidRPr="0023266A">
          <w:rPr>
            <w:rFonts w:ascii="仿宋" w:eastAsia="仿宋" w:hAnsi="仿宋" w:hint="eastAsia"/>
            <w:sz w:val="32"/>
            <w:szCs w:val="32"/>
          </w:rPr>
          <w:t>届毕业生专场学位授予仪式主场地</w:t>
        </w:r>
      </w:ins>
      <w:r w:rsidRPr="0023266A">
        <w:rPr>
          <w:rFonts w:ascii="仿宋" w:eastAsia="仿宋" w:hAnsi="仿宋" w:hint="eastAsia"/>
          <w:sz w:val="32"/>
          <w:szCs w:val="32"/>
        </w:rPr>
        <w:t>，需按照学校要求提前做好各项工</w:t>
      </w:r>
      <w:r w:rsidRPr="00C44050">
        <w:rPr>
          <w:rFonts w:ascii="仿宋" w:eastAsia="仿宋" w:hAnsi="仿宋" w:cs="AppleSystemUIFont" w:hint="eastAsia"/>
          <w:kern w:val="0"/>
          <w:sz w:val="32"/>
          <w:szCs w:val="32"/>
        </w:rPr>
        <w:t>作</w:t>
      </w:r>
      <w:r w:rsidR="00E612D0" w:rsidRPr="00C44050">
        <w:rPr>
          <w:rFonts w:ascii="仿宋" w:eastAsia="仿宋" w:hAnsi="仿宋" w:cs="AppleSystemUIFont" w:hint="eastAsia"/>
          <w:kern w:val="0"/>
          <w:sz w:val="32"/>
          <w:szCs w:val="32"/>
        </w:rPr>
        <w:t>，</w:t>
      </w:r>
      <w:r w:rsidR="000147F9" w:rsidRPr="00C44050">
        <w:rPr>
          <w:rFonts w:ascii="仿宋" w:eastAsia="仿宋" w:hAnsi="仿宋" w:cs="AppleSystemUIFont" w:hint="eastAsia"/>
          <w:kern w:val="0"/>
          <w:sz w:val="32"/>
          <w:szCs w:val="32"/>
        </w:rPr>
        <w:t>要求视疫情走势机动</w:t>
      </w:r>
      <w:r w:rsidR="006F13C4" w:rsidRPr="00C44050">
        <w:rPr>
          <w:rFonts w:ascii="仿宋" w:eastAsia="仿宋" w:hAnsi="仿宋" w:cs="AppleSystemUIFont" w:hint="eastAsia"/>
          <w:kern w:val="0"/>
          <w:sz w:val="32"/>
          <w:szCs w:val="32"/>
        </w:rPr>
        <w:t>处理室内、室外场地的</w:t>
      </w:r>
      <w:r w:rsidR="00764E64" w:rsidRPr="00C44050">
        <w:rPr>
          <w:rFonts w:ascii="仿宋" w:eastAsia="仿宋" w:hAnsi="仿宋" w:cs="AppleSystemUIFont" w:hint="eastAsia"/>
          <w:kern w:val="0"/>
          <w:sz w:val="32"/>
          <w:szCs w:val="32"/>
        </w:rPr>
        <w:t>准备。</w:t>
      </w:r>
    </w:p>
    <w:p w14:paraId="486E1099" w14:textId="7EE04A2A" w:rsidR="00CD1E30" w:rsidRPr="00C44050" w:rsidRDefault="00945AC4" w:rsidP="00C44050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 w:cs="AppleSystemUIFont"/>
          <w:kern w:val="0"/>
          <w:sz w:val="32"/>
          <w:szCs w:val="32"/>
        </w:rPr>
      </w:pPr>
      <w:r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在员工动员方面</w:t>
      </w:r>
      <w:r w:rsidR="00FA70D1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，由</w:t>
      </w:r>
      <w:r w:rsidR="00C22D9A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体育教研部书记陈征微</w:t>
      </w:r>
      <w:r w:rsidR="003049C9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牵头</w:t>
      </w:r>
      <w:r w:rsidR="00497450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，</w:t>
      </w:r>
      <w:r w:rsidR="00CD1E30" w:rsidRPr="00C44050">
        <w:rPr>
          <w:rFonts w:ascii="仿宋" w:eastAsia="仿宋" w:hAnsi="仿宋" w:cs="AppleSystemUIFont" w:hint="eastAsia"/>
          <w:color w:val="000000" w:themeColor="text1"/>
          <w:kern w:val="0"/>
          <w:sz w:val="32"/>
          <w:szCs w:val="32"/>
        </w:rPr>
        <w:t>场馆</w:t>
      </w:r>
      <w:r w:rsidR="00CD1E30" w:rsidRPr="00C44050">
        <w:rPr>
          <w:rFonts w:ascii="仿宋" w:eastAsia="仿宋" w:hAnsi="仿宋" w:cs="AppleSystemUIFont" w:hint="eastAsia"/>
          <w:kern w:val="0"/>
          <w:sz w:val="32"/>
          <w:szCs w:val="32"/>
        </w:rPr>
        <w:t>中心负责人刘茂辉副主任</w:t>
      </w:r>
      <w:r w:rsidR="00D91EDA" w:rsidRPr="00C44050">
        <w:rPr>
          <w:rFonts w:ascii="仿宋" w:eastAsia="仿宋" w:hAnsi="仿宋" w:cs="AppleSystemUIFont" w:hint="eastAsia"/>
          <w:kern w:val="0"/>
          <w:sz w:val="32"/>
          <w:szCs w:val="32"/>
        </w:rPr>
        <w:t>第一时间</w:t>
      </w:r>
      <w:r w:rsidR="00272F99" w:rsidRPr="00C44050">
        <w:rPr>
          <w:rFonts w:ascii="仿宋" w:eastAsia="仿宋" w:hAnsi="仿宋" w:cs="AppleSystemUIFont" w:hint="eastAsia"/>
          <w:kern w:val="0"/>
          <w:sz w:val="32"/>
          <w:szCs w:val="32"/>
        </w:rPr>
        <w:t>迅速组织召开场馆中</w:t>
      </w:r>
      <w:r w:rsidR="00272F99" w:rsidRPr="00C44050">
        <w:rPr>
          <w:rFonts w:ascii="仿宋" w:eastAsia="仿宋" w:hAnsi="仿宋" w:hint="eastAsia"/>
          <w:sz w:val="32"/>
          <w:szCs w:val="32"/>
        </w:rPr>
        <w:t>心工作筹备会，传达学校会议精神</w:t>
      </w:r>
      <w:r w:rsidR="00F079F7" w:rsidRPr="00C44050">
        <w:rPr>
          <w:rFonts w:ascii="仿宋" w:eastAsia="仿宋" w:hAnsi="仿宋" w:hint="eastAsia"/>
          <w:sz w:val="32"/>
          <w:szCs w:val="32"/>
        </w:rPr>
        <w:t>、明确任务分工、</w:t>
      </w:r>
      <w:r w:rsidR="00524C31" w:rsidRPr="00C44050">
        <w:rPr>
          <w:rFonts w:ascii="仿宋" w:eastAsia="仿宋" w:hAnsi="仿宋" w:hint="eastAsia"/>
          <w:sz w:val="32"/>
          <w:szCs w:val="32"/>
        </w:rPr>
        <w:t>细</w:t>
      </w:r>
      <w:r w:rsidR="00524C31" w:rsidRPr="00C44050">
        <w:rPr>
          <w:rFonts w:ascii="仿宋" w:eastAsia="仿宋" w:hAnsi="仿宋" w:hint="eastAsia"/>
          <w:sz w:val="32"/>
          <w:szCs w:val="32"/>
        </w:rPr>
        <w:lastRenderedPageBreak/>
        <w:t>化岗责</w:t>
      </w:r>
      <w:r w:rsidR="00272F99" w:rsidRPr="00C44050">
        <w:rPr>
          <w:rFonts w:ascii="仿宋" w:eastAsia="仿宋" w:hAnsi="仿宋" w:hint="eastAsia"/>
          <w:sz w:val="32"/>
          <w:szCs w:val="32"/>
        </w:rPr>
        <w:t>要求</w:t>
      </w:r>
      <w:r w:rsidR="00524C31" w:rsidRPr="00C44050">
        <w:rPr>
          <w:rFonts w:ascii="仿宋" w:eastAsia="仿宋" w:hAnsi="仿宋" w:hint="eastAsia"/>
          <w:sz w:val="32"/>
          <w:szCs w:val="32"/>
        </w:rPr>
        <w:t>，全面动员场馆中心各</w:t>
      </w:r>
      <w:r w:rsidR="007C2BC8" w:rsidRPr="00C44050">
        <w:rPr>
          <w:rFonts w:ascii="仿宋" w:eastAsia="仿宋" w:hAnsi="仿宋" w:hint="eastAsia"/>
          <w:sz w:val="32"/>
          <w:szCs w:val="32"/>
        </w:rPr>
        <w:t>部门</w:t>
      </w:r>
      <w:r w:rsidR="00524C31" w:rsidRPr="00C44050">
        <w:rPr>
          <w:rFonts w:ascii="仿宋" w:eastAsia="仿宋" w:hAnsi="仿宋" w:hint="eastAsia"/>
          <w:sz w:val="32"/>
          <w:szCs w:val="32"/>
        </w:rPr>
        <w:t>人员。</w:t>
      </w:r>
    </w:p>
    <w:p w14:paraId="36602E38" w14:textId="6E65164E" w:rsidR="00C22D9A" w:rsidRPr="00F25929" w:rsidRDefault="007D01A9" w:rsidP="00F25929">
      <w:pPr>
        <w:pStyle w:val="a3"/>
        <w:numPr>
          <w:ilvl w:val="0"/>
          <w:numId w:val="9"/>
        </w:numPr>
        <w:ind w:firstLineChars="0"/>
        <w:jc w:val="left"/>
        <w:rPr>
          <w:rFonts w:ascii="仿宋" w:eastAsia="仿宋" w:hAnsi="仿宋"/>
          <w:sz w:val="32"/>
          <w:szCs w:val="32"/>
        </w:rPr>
        <w:pPrChange w:id="17" w:author="周正卿 体育教研部" w:date="2022-06-29T11:12:00Z">
          <w:pPr>
            <w:pStyle w:val="a3"/>
            <w:numPr>
              <w:numId w:val="9"/>
            </w:numPr>
            <w:spacing w:afterLines="100" w:after="312"/>
            <w:ind w:left="420" w:firstLineChars="0" w:hanging="420"/>
            <w:jc w:val="left"/>
          </w:pPr>
        </w:pPrChange>
      </w:pPr>
      <w:r>
        <w:rPr>
          <w:rFonts w:ascii="仿宋" w:eastAsia="仿宋" w:hAnsi="仿宋" w:hint="eastAsia"/>
          <w:sz w:val="32"/>
          <w:szCs w:val="32"/>
        </w:rPr>
        <w:t>在</w:t>
      </w:r>
      <w:r w:rsidR="00431DA4">
        <w:rPr>
          <w:rFonts w:ascii="仿宋" w:eastAsia="仿宋" w:hAnsi="仿宋" w:hint="eastAsia"/>
          <w:sz w:val="32"/>
          <w:szCs w:val="32"/>
        </w:rPr>
        <w:t>员工行动力方面，</w:t>
      </w:r>
      <w:r>
        <w:rPr>
          <w:rFonts w:ascii="仿宋" w:eastAsia="仿宋" w:hAnsi="仿宋" w:hint="eastAsia"/>
          <w:sz w:val="32"/>
          <w:szCs w:val="32"/>
        </w:rPr>
        <w:t>各部门按照大型活动筹备流程，以部门为单位划分负责区域，汇总分工形成完整的任务</w:t>
      </w:r>
      <w:r w:rsidR="00B10FE1">
        <w:rPr>
          <w:rFonts w:ascii="仿宋" w:eastAsia="仿宋" w:hAnsi="仿宋" w:hint="eastAsia"/>
          <w:sz w:val="32"/>
          <w:szCs w:val="32"/>
        </w:rPr>
        <w:t>方案</w:t>
      </w:r>
      <w:r w:rsidR="00BC250E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设置时间节点，要求做到实时汇报工作进度，切实与学校筹备要求相贴合</w:t>
      </w:r>
      <w:r w:rsidR="00BC250E">
        <w:rPr>
          <w:rFonts w:ascii="仿宋" w:eastAsia="仿宋" w:hAnsi="仿宋" w:hint="eastAsia"/>
          <w:sz w:val="32"/>
          <w:szCs w:val="32"/>
        </w:rPr>
        <w:t>，</w:t>
      </w:r>
      <w:r w:rsidR="00222D39">
        <w:rPr>
          <w:rFonts w:ascii="仿宋" w:eastAsia="仿宋" w:hAnsi="仿宋" w:hint="eastAsia"/>
          <w:sz w:val="32"/>
          <w:szCs w:val="32"/>
        </w:rPr>
        <w:t>根据场地变化、卫生防疫标准的调整等</w:t>
      </w:r>
      <w:r w:rsidRPr="00BC250E">
        <w:rPr>
          <w:rFonts w:ascii="仿宋" w:eastAsia="仿宋" w:hAnsi="仿宋" w:hint="eastAsia"/>
          <w:sz w:val="32"/>
          <w:szCs w:val="32"/>
        </w:rPr>
        <w:t>灵活机动调整工作分工，</w:t>
      </w:r>
      <w:r w:rsidR="00BC250E">
        <w:rPr>
          <w:rFonts w:ascii="仿宋" w:eastAsia="仿宋" w:hAnsi="仿宋" w:hint="eastAsia"/>
          <w:sz w:val="32"/>
          <w:szCs w:val="32"/>
        </w:rPr>
        <w:t>直到典礼结束的最后一刻。</w:t>
      </w:r>
    </w:p>
    <w:p w14:paraId="33CA315E" w14:textId="77777777" w:rsidR="00CB7365" w:rsidRPr="002C6075" w:rsidRDefault="00CB7365" w:rsidP="002C6075">
      <w:pPr>
        <w:autoSpaceDE w:val="0"/>
        <w:autoSpaceDN w:val="0"/>
        <w:adjustRightInd w:val="0"/>
        <w:spacing w:line="560" w:lineRule="exact"/>
        <w:rPr>
          <w:ins w:id="18" w:author="周正卿 体育教研部" w:date="2022-06-29T11:12:00Z"/>
          <w:rFonts w:ascii="黑体" w:eastAsia="黑体" w:hAnsi="黑体" w:cs="AppleSystemUIFont"/>
          <w:kern w:val="0"/>
          <w:sz w:val="32"/>
          <w:szCs w:val="32"/>
        </w:rPr>
      </w:pPr>
    </w:p>
    <w:p w14:paraId="125C4543" w14:textId="0E85F605" w:rsidR="006421D3" w:rsidRDefault="005A0CFC" w:rsidP="002708EB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560" w:lineRule="exact"/>
        <w:ind w:firstLineChars="0"/>
        <w:rPr>
          <w:rFonts w:ascii="黑体" w:eastAsia="黑体" w:hAnsi="黑体" w:cs="AppleSystemUIFont"/>
          <w:b/>
          <w:kern w:val="0"/>
          <w:sz w:val="32"/>
          <w:szCs w:val="32"/>
        </w:rPr>
      </w:pPr>
      <w:r w:rsidRPr="00104CD7">
        <w:rPr>
          <w:rFonts w:ascii="黑体" w:eastAsia="黑体" w:hAnsi="黑体" w:cs="AppleSystemUIFont" w:hint="eastAsia"/>
          <w:b/>
          <w:kern w:val="0"/>
          <w:sz w:val="32"/>
          <w:szCs w:val="32"/>
        </w:rPr>
        <w:t>科学</w:t>
      </w:r>
      <w:r w:rsidR="00104CD7" w:rsidRPr="00104CD7">
        <w:rPr>
          <w:rFonts w:ascii="黑体" w:eastAsia="黑体" w:hAnsi="黑体" w:cs="AppleSystemUIFont" w:hint="eastAsia"/>
          <w:b/>
          <w:kern w:val="0"/>
          <w:sz w:val="32"/>
          <w:szCs w:val="32"/>
        </w:rPr>
        <w:t>落实</w:t>
      </w:r>
      <w:r w:rsidR="00070CA8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防疫要求，</w:t>
      </w:r>
      <w:r w:rsidR="002F0357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细化</w:t>
      </w:r>
      <w:r w:rsidR="00045AFF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分工</w:t>
      </w:r>
      <w:r w:rsidR="00693AB6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确保责任到</w:t>
      </w:r>
      <w:r w:rsidR="00CD6E08">
        <w:rPr>
          <w:rFonts w:ascii="黑体" w:eastAsia="黑体" w:hAnsi="黑体" w:cs="AppleSystemUIFont" w:hint="eastAsia"/>
          <w:b/>
          <w:kern w:val="0"/>
          <w:sz w:val="32"/>
          <w:szCs w:val="32"/>
        </w:rPr>
        <w:t>个</w:t>
      </w:r>
      <w:r w:rsidR="00693AB6" w:rsidRPr="001F7BF4">
        <w:rPr>
          <w:rFonts w:ascii="黑体" w:eastAsia="黑体" w:hAnsi="黑体" w:cs="AppleSystemUIFont" w:hint="eastAsia"/>
          <w:b/>
          <w:kern w:val="0"/>
          <w:sz w:val="32"/>
          <w:szCs w:val="32"/>
        </w:rPr>
        <w:t>人</w:t>
      </w:r>
    </w:p>
    <w:p w14:paraId="4D609F23" w14:textId="4CBC593E" w:rsidR="009D36CC" w:rsidRPr="00C43D97" w:rsidRDefault="00C43D97" w:rsidP="00C43D97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560" w:lineRule="exact"/>
        <w:ind w:firstLineChars="0"/>
        <w:rPr>
          <w:rFonts w:ascii="仿宋" w:eastAsia="黑体" w:hAnsi="仿宋" w:cs="AppleSystemUIFont"/>
          <w:kern w:val="0"/>
          <w:sz w:val="32"/>
          <w:szCs w:val="32"/>
        </w:rPr>
      </w:pPr>
      <w:del w:id="19" w:author="周正卿 体育教研部" w:date="2022-06-29T11:12:00Z">
        <w:r>
          <w:rPr>
            <w:rFonts w:ascii="仿宋" w:eastAsia="仿宋" w:hAnsi="仿宋" w:hint="eastAsia"/>
            <w:sz w:val="32"/>
            <w:szCs w:val="32"/>
          </w:rPr>
          <w:delText>科学防疫</w:delText>
        </w:r>
        <w:r w:rsidR="009D36CC">
          <w:rPr>
            <w:rFonts w:ascii="仿宋" w:eastAsia="仿宋" w:hAnsi="仿宋" w:hint="eastAsia"/>
            <w:sz w:val="32"/>
            <w:szCs w:val="32"/>
          </w:rPr>
          <w:delText>，</w:delText>
        </w:r>
        <w:r w:rsidR="001B200B">
          <w:rPr>
            <w:rFonts w:ascii="仿宋" w:eastAsia="仿宋" w:hAnsi="仿宋" w:hint="eastAsia"/>
            <w:sz w:val="32"/>
            <w:szCs w:val="32"/>
          </w:rPr>
          <w:delText>严格落实防疫政策。在典礼举办前，</w:delText>
        </w:r>
        <w:r w:rsidR="008C67CD">
          <w:rPr>
            <w:rFonts w:ascii="仿宋" w:eastAsia="仿宋" w:hAnsi="仿宋" w:hint="eastAsia"/>
            <w:sz w:val="32"/>
            <w:szCs w:val="32"/>
          </w:rPr>
          <w:delText>配合党办校办接待</w:delText>
        </w:r>
        <w:r w:rsidR="00AC43C5">
          <w:rPr>
            <w:rFonts w:ascii="仿宋" w:eastAsia="仿宋" w:hAnsi="仿宋" w:hint="eastAsia"/>
            <w:sz w:val="32"/>
            <w:szCs w:val="32"/>
          </w:rPr>
          <w:delText>防疫</w:delText>
        </w:r>
        <w:r w:rsidR="009D36CC">
          <w:rPr>
            <w:rFonts w:ascii="仿宋" w:eastAsia="仿宋" w:hAnsi="仿宋" w:hint="eastAsia"/>
            <w:sz w:val="32"/>
            <w:szCs w:val="32"/>
          </w:rPr>
          <w:delText>专家到场馆进行防疫安全指导。</w:delText>
        </w:r>
        <w:r w:rsidR="008C67CD">
          <w:rPr>
            <w:rFonts w:ascii="仿宋" w:eastAsia="仿宋" w:hAnsi="仿宋" w:hint="eastAsia"/>
            <w:sz w:val="32"/>
            <w:szCs w:val="32"/>
          </w:rPr>
          <w:delText>按照专家要求，</w:delText>
        </w:r>
        <w:r w:rsidR="00331976">
          <w:rPr>
            <w:rFonts w:ascii="仿宋" w:eastAsia="仿宋" w:hAnsi="仿宋" w:hint="eastAsia"/>
            <w:sz w:val="32"/>
            <w:szCs w:val="32"/>
          </w:rPr>
          <w:delText>制定</w:delText>
        </w:r>
        <w:r w:rsidR="009D36CC">
          <w:rPr>
            <w:rFonts w:ascii="仿宋" w:eastAsia="仿宋" w:hAnsi="仿宋" w:hint="eastAsia"/>
            <w:sz w:val="32"/>
            <w:szCs w:val="32"/>
          </w:rPr>
          <w:delText>高标准的防疫工作具体实施</w:delText>
        </w:r>
        <w:r w:rsidR="009C51F8">
          <w:rPr>
            <w:rFonts w:ascii="仿宋" w:eastAsia="仿宋" w:hAnsi="仿宋" w:hint="eastAsia"/>
            <w:sz w:val="32"/>
            <w:szCs w:val="32"/>
          </w:rPr>
          <w:delText>方案</w:delText>
        </w:r>
      </w:del>
      <w:ins w:id="20" w:author="周正卿 体育教研部" w:date="2022-06-29T11:12:00Z">
        <w:r>
          <w:rPr>
            <w:rFonts w:ascii="仿宋" w:eastAsia="仿宋" w:hAnsi="仿宋" w:hint="eastAsia"/>
            <w:sz w:val="32"/>
            <w:szCs w:val="32"/>
          </w:rPr>
          <w:t>科学防疫</w:t>
        </w:r>
        <w:r w:rsidR="009D36CC">
          <w:rPr>
            <w:rFonts w:ascii="仿宋" w:eastAsia="仿宋" w:hAnsi="仿宋" w:hint="eastAsia"/>
            <w:sz w:val="32"/>
            <w:szCs w:val="32"/>
          </w:rPr>
          <w:t>，聘请校医院</w:t>
        </w:r>
        <w:r w:rsidR="00AC43C5">
          <w:rPr>
            <w:rFonts w:ascii="仿宋" w:eastAsia="仿宋" w:hAnsi="仿宋" w:hint="eastAsia"/>
            <w:sz w:val="32"/>
            <w:szCs w:val="32"/>
          </w:rPr>
          <w:t>防疫</w:t>
        </w:r>
        <w:r w:rsidR="009D36CC">
          <w:rPr>
            <w:rFonts w:ascii="仿宋" w:eastAsia="仿宋" w:hAnsi="仿宋" w:hint="eastAsia"/>
            <w:sz w:val="32"/>
            <w:szCs w:val="32"/>
          </w:rPr>
          <w:t>专家到场馆进行防疫安全指导。</w:t>
        </w:r>
        <w:r w:rsidR="00331976">
          <w:rPr>
            <w:rFonts w:ascii="仿宋" w:eastAsia="仿宋" w:hAnsi="仿宋" w:hint="eastAsia"/>
            <w:sz w:val="32"/>
            <w:szCs w:val="32"/>
          </w:rPr>
          <w:t>帮助</w:t>
        </w:r>
        <w:r w:rsidR="009D36CC">
          <w:rPr>
            <w:rFonts w:ascii="仿宋" w:eastAsia="仿宋" w:hAnsi="仿宋" w:hint="eastAsia"/>
            <w:sz w:val="32"/>
            <w:szCs w:val="32"/>
          </w:rPr>
          <w:t>场馆</w:t>
        </w:r>
        <w:r w:rsidR="00331976">
          <w:rPr>
            <w:rFonts w:ascii="仿宋" w:eastAsia="仿宋" w:hAnsi="仿宋" w:hint="eastAsia"/>
            <w:sz w:val="32"/>
            <w:szCs w:val="32"/>
          </w:rPr>
          <w:t>制定</w:t>
        </w:r>
        <w:r w:rsidR="009D36CC">
          <w:rPr>
            <w:rFonts w:ascii="仿宋" w:eastAsia="仿宋" w:hAnsi="仿宋" w:hint="eastAsia"/>
            <w:sz w:val="32"/>
            <w:szCs w:val="32"/>
          </w:rPr>
          <w:t>高标准的防疫工作具体实施</w:t>
        </w:r>
        <w:r w:rsidR="009C51F8">
          <w:rPr>
            <w:rFonts w:ascii="仿宋" w:eastAsia="仿宋" w:hAnsi="仿宋" w:hint="eastAsia"/>
            <w:sz w:val="32"/>
            <w:szCs w:val="32"/>
          </w:rPr>
          <w:t>方案</w:t>
        </w:r>
      </w:ins>
      <w:r w:rsidR="009C51F8">
        <w:rPr>
          <w:rFonts w:ascii="仿宋" w:eastAsia="仿宋" w:hAnsi="仿宋" w:hint="eastAsia"/>
          <w:sz w:val="32"/>
          <w:szCs w:val="32"/>
        </w:rPr>
        <w:t>，即典礼举办前后，所有座椅和地面必须完成两次消杀工作，且必须通过现场环境仪器检测达到安全标准后，师生方可进入场馆</w:t>
      </w:r>
      <w:r w:rsidR="00AC43C5">
        <w:rPr>
          <w:rFonts w:ascii="仿宋" w:eastAsia="仿宋" w:hAnsi="仿宋" w:hint="eastAsia"/>
          <w:sz w:val="32"/>
          <w:szCs w:val="32"/>
        </w:rPr>
        <w:t>，典礼</w:t>
      </w:r>
      <w:bookmarkStart w:id="21" w:name="OLE_LINK28"/>
      <w:r w:rsidR="00AC43C5">
        <w:rPr>
          <w:rFonts w:ascii="仿宋" w:eastAsia="仿宋" w:hAnsi="仿宋" w:hint="eastAsia"/>
          <w:sz w:val="32"/>
          <w:szCs w:val="32"/>
        </w:rPr>
        <w:t>现场所有门窗敞开，</w:t>
      </w:r>
      <w:r w:rsidR="00D6018A">
        <w:rPr>
          <w:rFonts w:ascii="仿宋" w:eastAsia="仿宋" w:hAnsi="仿宋" w:hint="eastAsia"/>
          <w:sz w:val="32"/>
          <w:szCs w:val="32"/>
        </w:rPr>
        <w:t>开窗通风，</w:t>
      </w:r>
      <w:r w:rsidR="00AC43C5">
        <w:rPr>
          <w:rFonts w:ascii="仿宋" w:eastAsia="仿宋" w:hAnsi="仿宋" w:hint="eastAsia"/>
          <w:sz w:val="32"/>
          <w:szCs w:val="32"/>
        </w:rPr>
        <w:t>形成空气对流</w:t>
      </w:r>
      <w:bookmarkEnd w:id="21"/>
      <w:r w:rsidR="00D6018A">
        <w:rPr>
          <w:rFonts w:ascii="仿宋" w:eastAsia="仿宋" w:hAnsi="仿宋" w:hint="eastAsia"/>
          <w:sz w:val="32"/>
          <w:szCs w:val="32"/>
        </w:rPr>
        <w:t>。</w:t>
      </w:r>
      <w:r w:rsidR="00EF7AB5" w:rsidRPr="00C43D97">
        <w:rPr>
          <w:rFonts w:ascii="仿宋" w:eastAsia="仿宋" w:hAnsi="仿宋" w:hint="eastAsia"/>
          <w:sz w:val="32"/>
          <w:szCs w:val="32"/>
        </w:rPr>
        <w:t>时间紧任务重，</w:t>
      </w:r>
      <w:r w:rsidR="009D36CC" w:rsidRPr="00C43D97">
        <w:rPr>
          <w:rFonts w:ascii="仿宋" w:eastAsia="仿宋" w:hAnsi="仿宋" w:hint="eastAsia"/>
          <w:sz w:val="32"/>
          <w:szCs w:val="32"/>
        </w:rPr>
        <w:t>经党办校办综合协调，</w:t>
      </w:r>
      <w:r w:rsidR="00EF7AB5" w:rsidRPr="00C43D97">
        <w:rPr>
          <w:rFonts w:ascii="仿宋" w:eastAsia="仿宋" w:hAnsi="仿宋" w:hint="eastAsia"/>
          <w:sz w:val="32"/>
          <w:szCs w:val="32"/>
        </w:rPr>
        <w:t>场馆</w:t>
      </w:r>
      <w:r w:rsidR="00CD57D6" w:rsidRPr="00C43D97">
        <w:rPr>
          <w:rFonts w:ascii="仿宋" w:eastAsia="仿宋" w:hAnsi="仿宋" w:hint="eastAsia"/>
          <w:sz w:val="32"/>
          <w:szCs w:val="32"/>
        </w:rPr>
        <w:t>员工</w:t>
      </w:r>
      <w:r w:rsidR="00EF7AB5" w:rsidRPr="00C43D97">
        <w:rPr>
          <w:rFonts w:ascii="仿宋" w:eastAsia="仿宋" w:hAnsi="仿宋" w:hint="eastAsia"/>
          <w:sz w:val="32"/>
          <w:szCs w:val="32"/>
        </w:rPr>
        <w:t>负责完成馆内1</w:t>
      </w:r>
      <w:r w:rsidR="00EF7AB5" w:rsidRPr="00C43D97">
        <w:rPr>
          <w:rFonts w:ascii="仿宋" w:eastAsia="仿宋" w:hAnsi="仿宋"/>
          <w:sz w:val="32"/>
          <w:szCs w:val="32"/>
        </w:rPr>
        <w:t>1</w:t>
      </w:r>
      <w:r w:rsidR="00EF7AB5" w:rsidRPr="00C43D97">
        <w:rPr>
          <w:rFonts w:ascii="仿宋" w:eastAsia="仿宋" w:hAnsi="仿宋" w:hint="eastAsia"/>
          <w:sz w:val="32"/>
          <w:szCs w:val="32"/>
        </w:rPr>
        <w:t>个区域的地面消杀工作，总务部</w:t>
      </w:r>
      <w:r w:rsidR="008206DE" w:rsidRPr="00C43D97">
        <w:rPr>
          <w:rFonts w:ascii="仿宋" w:eastAsia="仿宋" w:hAnsi="仿宋" w:hint="eastAsia"/>
          <w:sz w:val="32"/>
          <w:szCs w:val="32"/>
        </w:rPr>
        <w:t>派遣</w:t>
      </w:r>
      <w:r w:rsidR="00EF7AB5" w:rsidRPr="00C43D97">
        <w:rPr>
          <w:rFonts w:ascii="仿宋" w:eastAsia="仿宋" w:hAnsi="仿宋" w:hint="eastAsia"/>
          <w:sz w:val="32"/>
          <w:szCs w:val="32"/>
        </w:rPr>
        <w:t>服务保洁人员协助场馆完成5</w:t>
      </w:r>
      <w:r w:rsidR="00EF7AB5" w:rsidRPr="00C43D97">
        <w:rPr>
          <w:rFonts w:ascii="仿宋" w:eastAsia="仿宋" w:hAnsi="仿宋"/>
          <w:sz w:val="32"/>
          <w:szCs w:val="32"/>
        </w:rPr>
        <w:t>723</w:t>
      </w:r>
      <w:r w:rsidR="00EF7AB5" w:rsidRPr="00C43D97">
        <w:rPr>
          <w:rFonts w:ascii="仿宋" w:eastAsia="仿宋" w:hAnsi="仿宋" w:hint="eastAsia"/>
          <w:sz w:val="32"/>
          <w:szCs w:val="32"/>
        </w:rPr>
        <w:t>个座椅的消杀擦拭工作。</w:t>
      </w:r>
    </w:p>
    <w:p w14:paraId="09CF33DE" w14:textId="204BB447" w:rsidR="00C43D97" w:rsidRPr="00E23B5A" w:rsidRDefault="00C43D97" w:rsidP="00C43D97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560" w:lineRule="exact"/>
        <w:ind w:firstLineChars="0"/>
        <w:rPr>
          <w:rFonts w:ascii="仿宋" w:eastAsia="黑体" w:hAnsi="仿宋" w:cs="AppleSystemUIFont"/>
          <w:kern w:val="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人性化服务，</w:t>
      </w:r>
      <w:del w:id="22" w:author="周正卿 体育教研部" w:date="2022-06-29T11:12:00Z">
        <w:r w:rsidR="00B83738">
          <w:rPr>
            <w:rFonts w:ascii="仿宋" w:eastAsia="仿宋" w:hAnsi="仿宋" w:hint="eastAsia"/>
            <w:sz w:val="32"/>
            <w:szCs w:val="32"/>
          </w:rPr>
          <w:delText>工作细致到位。</w:delText>
        </w:r>
        <w:r w:rsidR="008C67CD">
          <w:rPr>
            <w:rFonts w:ascii="仿宋" w:eastAsia="仿宋" w:hAnsi="仿宋" w:hint="eastAsia"/>
            <w:sz w:val="32"/>
            <w:szCs w:val="32"/>
          </w:rPr>
          <w:delText>本科生毕业</w:delText>
        </w:r>
        <w:r w:rsidR="003809A1">
          <w:rPr>
            <w:rFonts w:ascii="仿宋" w:eastAsia="仿宋" w:hAnsi="仿宋" w:hint="eastAsia"/>
            <w:sz w:val="32"/>
            <w:szCs w:val="32"/>
          </w:rPr>
          <w:delText>典礼当天恰逢雨水天气，场馆提前为参加典礼的3</w:delText>
        </w:r>
        <w:r w:rsidR="003809A1">
          <w:rPr>
            <w:rFonts w:ascii="仿宋" w:eastAsia="仿宋" w:hAnsi="仿宋"/>
            <w:sz w:val="32"/>
            <w:szCs w:val="32"/>
          </w:rPr>
          <w:delText>000</w:delText>
        </w:r>
        <w:r w:rsidR="008C67CD">
          <w:rPr>
            <w:rFonts w:ascii="仿宋" w:eastAsia="仿宋" w:hAnsi="仿宋" w:hint="eastAsia"/>
            <w:sz w:val="32"/>
            <w:szCs w:val="32"/>
          </w:rPr>
          <w:delText>余</w:delText>
        </w:r>
        <w:r w:rsidR="003809A1">
          <w:rPr>
            <w:rFonts w:ascii="仿宋" w:eastAsia="仿宋" w:hAnsi="仿宋" w:hint="eastAsia"/>
            <w:sz w:val="32"/>
            <w:szCs w:val="32"/>
          </w:rPr>
          <w:delText>名师生</w:delText>
        </w:r>
        <w:r w:rsidR="00971692">
          <w:rPr>
            <w:rFonts w:ascii="仿宋" w:eastAsia="仿宋" w:hAnsi="仿宋" w:hint="eastAsia"/>
            <w:sz w:val="32"/>
            <w:szCs w:val="32"/>
          </w:rPr>
          <w:delText>每人准备了雨衣</w:delText>
        </w:r>
        <w:r w:rsidR="008C67CD">
          <w:rPr>
            <w:rFonts w:ascii="仿宋" w:eastAsia="仿宋" w:hAnsi="仿宋" w:hint="eastAsia"/>
            <w:sz w:val="32"/>
            <w:szCs w:val="32"/>
          </w:rPr>
          <w:delText>，并在北侧学生入场口和南侧贵宾入场口</w:delText>
        </w:r>
        <w:r w:rsidR="003809A1">
          <w:rPr>
            <w:rFonts w:ascii="仿宋" w:eastAsia="仿宋" w:hAnsi="仿宋" w:hint="eastAsia"/>
            <w:sz w:val="32"/>
            <w:szCs w:val="32"/>
          </w:rPr>
          <w:delText>铺设防滑地垫。</w:delText>
        </w:r>
      </w:del>
      <w:ins w:id="23" w:author="周正卿 体育教研部" w:date="2022-06-29T11:12:00Z">
        <w:r w:rsidR="003809A1">
          <w:rPr>
            <w:rFonts w:ascii="仿宋" w:eastAsia="仿宋" w:hAnsi="仿宋" w:hint="eastAsia"/>
            <w:sz w:val="32"/>
            <w:szCs w:val="32"/>
          </w:rPr>
          <w:t>典礼当天恰逢雨水天气，场馆</w:t>
        </w:r>
        <w:bookmarkStart w:id="24" w:name="OLE_LINK22"/>
        <w:bookmarkStart w:id="25" w:name="OLE_LINK23"/>
        <w:r w:rsidR="003809A1">
          <w:rPr>
            <w:rFonts w:ascii="仿宋" w:eastAsia="仿宋" w:hAnsi="仿宋" w:hint="eastAsia"/>
            <w:sz w:val="32"/>
            <w:szCs w:val="32"/>
          </w:rPr>
          <w:t>提前为参加毕业典礼的近3</w:t>
        </w:r>
        <w:r w:rsidR="003809A1">
          <w:rPr>
            <w:rFonts w:ascii="仿宋" w:eastAsia="仿宋" w:hAnsi="仿宋"/>
            <w:sz w:val="32"/>
            <w:szCs w:val="32"/>
          </w:rPr>
          <w:t>000</w:t>
        </w:r>
        <w:r w:rsidR="003809A1">
          <w:rPr>
            <w:rFonts w:ascii="仿宋" w:eastAsia="仿宋" w:hAnsi="仿宋" w:hint="eastAsia"/>
            <w:sz w:val="32"/>
            <w:szCs w:val="32"/>
          </w:rPr>
          <w:t>名师生</w:t>
        </w:r>
        <w:r w:rsidR="00971692">
          <w:rPr>
            <w:rFonts w:ascii="仿宋" w:eastAsia="仿宋" w:hAnsi="仿宋" w:hint="eastAsia"/>
            <w:sz w:val="32"/>
            <w:szCs w:val="32"/>
          </w:rPr>
          <w:t>每人准备了雨衣及</w:t>
        </w:r>
        <w:r w:rsidR="003809A1">
          <w:rPr>
            <w:rFonts w:ascii="仿宋" w:eastAsia="仿宋" w:hAnsi="仿宋" w:hint="eastAsia"/>
            <w:sz w:val="32"/>
            <w:szCs w:val="32"/>
          </w:rPr>
          <w:t>铺设防滑地垫</w:t>
        </w:r>
        <w:bookmarkEnd w:id="24"/>
        <w:bookmarkEnd w:id="25"/>
        <w:r w:rsidR="003809A1">
          <w:rPr>
            <w:rFonts w:ascii="仿宋" w:eastAsia="仿宋" w:hAnsi="仿宋" w:hint="eastAsia"/>
            <w:sz w:val="32"/>
            <w:szCs w:val="32"/>
          </w:rPr>
          <w:t>。</w:t>
        </w:r>
      </w:ins>
      <w:bookmarkStart w:id="26" w:name="OLE_LINK24"/>
      <w:bookmarkStart w:id="27" w:name="OLE_LINK25"/>
      <w:r w:rsidR="003809A1">
        <w:rPr>
          <w:rFonts w:ascii="仿宋" w:eastAsia="仿宋" w:hAnsi="仿宋" w:hint="eastAsia"/>
          <w:sz w:val="32"/>
          <w:szCs w:val="32"/>
        </w:rPr>
        <w:t>在每位师生落座的座椅上提前放置了矿泉水</w:t>
      </w:r>
      <w:bookmarkEnd w:id="26"/>
      <w:bookmarkEnd w:id="27"/>
      <w:r w:rsidR="003809A1">
        <w:rPr>
          <w:rFonts w:ascii="仿宋" w:eastAsia="仿宋" w:hAnsi="仿宋" w:hint="eastAsia"/>
          <w:sz w:val="32"/>
          <w:szCs w:val="32"/>
        </w:rPr>
        <w:t>。在典礼开始</w:t>
      </w:r>
      <w:bookmarkStart w:id="28" w:name="OLE_LINK26"/>
      <w:r w:rsidR="003809A1">
        <w:rPr>
          <w:rFonts w:ascii="仿宋" w:eastAsia="仿宋" w:hAnsi="仿宋" w:hint="eastAsia"/>
          <w:sz w:val="32"/>
          <w:szCs w:val="32"/>
        </w:rPr>
        <w:t>前一天已开启中央空调降温，</w:t>
      </w:r>
      <w:del w:id="29" w:author="周正卿 体育教研部" w:date="2022-06-29T11:12:00Z">
        <w:r w:rsidR="00CD4C5C">
          <w:rPr>
            <w:rFonts w:ascii="仿宋" w:eastAsia="仿宋" w:hAnsi="仿宋" w:hint="eastAsia"/>
            <w:sz w:val="32"/>
            <w:szCs w:val="32"/>
          </w:rPr>
          <w:delText>实</w:delText>
        </w:r>
        <w:r w:rsidR="008C67CD">
          <w:rPr>
            <w:rFonts w:ascii="仿宋" w:eastAsia="仿宋" w:hAnsi="仿宋" w:hint="eastAsia"/>
            <w:sz w:val="32"/>
            <w:szCs w:val="32"/>
          </w:rPr>
          <w:delText>时</w:delText>
        </w:r>
        <w:r w:rsidR="00CD4C5C">
          <w:rPr>
            <w:rFonts w:ascii="仿宋" w:eastAsia="仿宋" w:hAnsi="仿宋" w:hint="eastAsia"/>
            <w:sz w:val="32"/>
            <w:szCs w:val="32"/>
          </w:rPr>
          <w:delText>测温保障场内温度</w:delText>
        </w:r>
      </w:del>
      <w:ins w:id="30" w:author="周正卿 体育教研部" w:date="2022-06-29T11:12:00Z">
        <w:r w:rsidR="00CD4C5C">
          <w:rPr>
            <w:rFonts w:ascii="仿宋" w:eastAsia="仿宋" w:hAnsi="仿宋" w:hint="eastAsia"/>
            <w:sz w:val="32"/>
            <w:szCs w:val="32"/>
          </w:rPr>
          <w:t>实施测温保障场内温度</w:t>
        </w:r>
      </w:ins>
      <w:bookmarkEnd w:id="28"/>
      <w:r w:rsidR="00CD4C5C">
        <w:rPr>
          <w:rFonts w:ascii="仿宋" w:eastAsia="仿宋" w:hAnsi="仿宋" w:hint="eastAsia"/>
          <w:sz w:val="32"/>
          <w:szCs w:val="32"/>
        </w:rPr>
        <w:t>。每两小时排查空调、电梯、</w:t>
      </w:r>
      <w:r w:rsidR="00BC1822">
        <w:rPr>
          <w:rFonts w:ascii="仿宋" w:eastAsia="仿宋" w:hAnsi="仿宋" w:hint="eastAsia"/>
          <w:sz w:val="32"/>
          <w:szCs w:val="32"/>
        </w:rPr>
        <w:t>舞台话筒及</w:t>
      </w:r>
      <w:r w:rsidR="00CD4C5C">
        <w:rPr>
          <w:rFonts w:ascii="仿宋" w:eastAsia="仿宋" w:hAnsi="仿宋" w:hint="eastAsia"/>
          <w:sz w:val="32"/>
          <w:szCs w:val="32"/>
        </w:rPr>
        <w:t>音响用电安全。</w:t>
      </w:r>
      <w:del w:id="31" w:author="周正卿 体育教研部" w:date="2022-06-29T11:12:00Z">
        <w:r w:rsidR="008C67CD">
          <w:rPr>
            <w:rFonts w:ascii="仿宋" w:eastAsia="仿宋" w:hAnsi="仿宋" w:hint="eastAsia"/>
            <w:sz w:val="32"/>
            <w:szCs w:val="32"/>
          </w:rPr>
          <w:delText>与保卫部配合</w:delText>
        </w:r>
        <w:r w:rsidR="00BA6659">
          <w:rPr>
            <w:rFonts w:ascii="仿宋" w:eastAsia="仿宋" w:hAnsi="仿宋" w:hint="eastAsia"/>
            <w:sz w:val="32"/>
            <w:szCs w:val="32"/>
          </w:rPr>
          <w:delText>保障场馆南侧区域领导嘉宾的停车位数量充裕</w:delText>
        </w:r>
      </w:del>
      <w:ins w:id="32" w:author="周正卿 体育教研部" w:date="2022-06-29T11:12:00Z">
        <w:r w:rsidR="00BA6659">
          <w:rPr>
            <w:rFonts w:ascii="仿宋" w:eastAsia="仿宋" w:hAnsi="仿宋" w:hint="eastAsia"/>
            <w:sz w:val="32"/>
            <w:szCs w:val="32"/>
          </w:rPr>
          <w:t>提前保障场馆南侧区域领导嘉宾的停车位数量充裕</w:t>
        </w:r>
      </w:ins>
      <w:r w:rsidR="00BA6659">
        <w:rPr>
          <w:rFonts w:ascii="仿宋" w:eastAsia="仿宋" w:hAnsi="仿宋" w:hint="eastAsia"/>
          <w:sz w:val="32"/>
          <w:szCs w:val="32"/>
        </w:rPr>
        <w:t>。</w:t>
      </w:r>
    </w:p>
    <w:p w14:paraId="3ADBE2B2" w14:textId="75D2CC19" w:rsidR="00E23B5A" w:rsidRPr="001C5B16" w:rsidRDefault="001B200B" w:rsidP="001C5B16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560" w:lineRule="exact"/>
        <w:ind w:firstLineChars="0"/>
        <w:rPr>
          <w:rFonts w:ascii="仿宋" w:eastAsia="黑体" w:hAnsi="仿宋" w:cs="AppleSystemUIFont"/>
          <w:kern w:val="0"/>
          <w:sz w:val="32"/>
          <w:szCs w:val="32"/>
        </w:rPr>
      </w:pPr>
      <w:del w:id="33" w:author="周正卿 体育教研部" w:date="2022-06-29T11:12:00Z">
        <w:r>
          <w:rPr>
            <w:rFonts w:ascii="仿宋" w:eastAsia="仿宋" w:hAnsi="仿宋" w:hint="eastAsia"/>
            <w:sz w:val="32"/>
            <w:szCs w:val="32"/>
          </w:rPr>
          <w:delText>一对一沟通，确保场地</w:delText>
        </w:r>
        <w:r w:rsidR="001C5B16">
          <w:rPr>
            <w:rFonts w:ascii="仿宋" w:eastAsia="仿宋" w:hAnsi="仿宋" w:hint="eastAsia"/>
            <w:sz w:val="32"/>
            <w:szCs w:val="32"/>
          </w:rPr>
          <w:delText>灵活机动</w:delText>
        </w:r>
        <w:r>
          <w:rPr>
            <w:rFonts w:ascii="仿宋" w:eastAsia="仿宋" w:hAnsi="仿宋" w:hint="eastAsia"/>
            <w:sz w:val="32"/>
            <w:szCs w:val="32"/>
          </w:rPr>
          <w:delText>。</w:delText>
        </w:r>
      </w:del>
      <w:ins w:id="34" w:author="周正卿 体育教研部" w:date="2022-06-29T11:12:00Z">
        <w:r w:rsidR="001C5B16">
          <w:rPr>
            <w:rFonts w:ascii="仿宋" w:eastAsia="仿宋" w:hAnsi="仿宋" w:hint="eastAsia"/>
            <w:sz w:val="32"/>
            <w:szCs w:val="32"/>
          </w:rPr>
          <w:t>灵活机动</w:t>
        </w:r>
        <w:r w:rsidR="0062776D">
          <w:rPr>
            <w:rFonts w:ascii="仿宋" w:eastAsia="仿宋" w:hAnsi="仿宋" w:hint="eastAsia"/>
            <w:sz w:val="32"/>
            <w:szCs w:val="32"/>
          </w:rPr>
          <w:t>保障场地，</w:t>
        </w:r>
      </w:ins>
      <w:r w:rsidR="00CC724D">
        <w:rPr>
          <w:rFonts w:ascii="仿宋" w:eastAsia="仿宋" w:hAnsi="仿宋" w:hint="eastAsia"/>
          <w:sz w:val="32"/>
          <w:szCs w:val="32"/>
        </w:rPr>
        <w:t>根据疫情走势，</w:t>
      </w:r>
      <w:bookmarkStart w:id="35" w:name="OLE_LINK27"/>
      <w:r w:rsidR="00C27D26">
        <w:rPr>
          <w:rFonts w:ascii="仿宋" w:eastAsia="仿宋" w:hAnsi="仿宋" w:hint="eastAsia"/>
          <w:sz w:val="32"/>
          <w:szCs w:val="32"/>
        </w:rPr>
        <w:t>紧跟学校场地部署，</w:t>
      </w:r>
      <w:del w:id="36" w:author="周正卿 体育教研部" w:date="2022-06-29T11:12:00Z">
        <w:r w:rsidR="00CC724D">
          <w:rPr>
            <w:rFonts w:ascii="仿宋" w:eastAsia="仿宋" w:hAnsi="仿宋" w:hint="eastAsia"/>
            <w:sz w:val="32"/>
            <w:szCs w:val="32"/>
          </w:rPr>
          <w:lastRenderedPageBreak/>
          <w:delText>随时</w:delText>
        </w:r>
        <w:r>
          <w:rPr>
            <w:rFonts w:ascii="仿宋" w:eastAsia="仿宋" w:hAnsi="仿宋" w:hint="eastAsia"/>
            <w:sz w:val="32"/>
            <w:szCs w:val="32"/>
          </w:rPr>
          <w:delText>发布通知，</w:delText>
        </w:r>
        <w:r w:rsidR="00CC724D">
          <w:rPr>
            <w:rFonts w:ascii="仿宋" w:eastAsia="仿宋" w:hAnsi="仿宋" w:hint="eastAsia"/>
            <w:sz w:val="32"/>
            <w:szCs w:val="32"/>
          </w:rPr>
          <w:delText>调整线上</w:delText>
        </w:r>
        <w:r w:rsidR="00C27D26">
          <w:rPr>
            <w:rFonts w:ascii="仿宋" w:eastAsia="仿宋" w:hAnsi="仿宋" w:hint="eastAsia"/>
            <w:sz w:val="32"/>
            <w:szCs w:val="32"/>
          </w:rPr>
          <w:delText>线下</w:delText>
        </w:r>
        <w:r w:rsidR="00CC724D">
          <w:rPr>
            <w:rFonts w:ascii="仿宋" w:eastAsia="仿宋" w:hAnsi="仿宋" w:hint="eastAsia"/>
            <w:sz w:val="32"/>
            <w:szCs w:val="32"/>
          </w:rPr>
          <w:delText>场地预约服务</w:delText>
        </w:r>
        <w:r w:rsidR="00C27D26">
          <w:rPr>
            <w:rFonts w:ascii="仿宋" w:eastAsia="仿宋" w:hAnsi="仿宋" w:hint="eastAsia"/>
            <w:sz w:val="32"/>
            <w:szCs w:val="32"/>
          </w:rPr>
          <w:delText>，与</w:delText>
        </w:r>
        <w:r w:rsidR="008C67CD">
          <w:rPr>
            <w:rFonts w:ascii="仿宋" w:eastAsia="仿宋" w:hAnsi="仿宋" w:hint="eastAsia"/>
            <w:sz w:val="32"/>
            <w:szCs w:val="32"/>
          </w:rPr>
          <w:delText>提前约定场地的</w:delText>
        </w:r>
      </w:del>
      <w:ins w:id="37" w:author="周正卿 体育教研部" w:date="2022-06-29T11:12:00Z">
        <w:r w:rsidR="00CC724D">
          <w:rPr>
            <w:rFonts w:ascii="仿宋" w:eastAsia="仿宋" w:hAnsi="仿宋" w:hint="eastAsia"/>
            <w:sz w:val="32"/>
            <w:szCs w:val="32"/>
          </w:rPr>
          <w:t>随时调整线上</w:t>
        </w:r>
        <w:r w:rsidR="00C27D26">
          <w:rPr>
            <w:rFonts w:ascii="仿宋" w:eastAsia="仿宋" w:hAnsi="仿宋" w:hint="eastAsia"/>
            <w:sz w:val="32"/>
            <w:szCs w:val="32"/>
          </w:rPr>
          <w:t>线下</w:t>
        </w:r>
        <w:r w:rsidR="00CC724D">
          <w:rPr>
            <w:rFonts w:ascii="仿宋" w:eastAsia="仿宋" w:hAnsi="仿宋" w:hint="eastAsia"/>
            <w:sz w:val="32"/>
            <w:szCs w:val="32"/>
          </w:rPr>
          <w:t>场地预约服务</w:t>
        </w:r>
        <w:r w:rsidR="00C27D26">
          <w:rPr>
            <w:rFonts w:ascii="仿宋" w:eastAsia="仿宋" w:hAnsi="仿宋" w:hint="eastAsia"/>
            <w:sz w:val="32"/>
            <w:szCs w:val="32"/>
          </w:rPr>
          <w:t>，与</w:t>
        </w:r>
      </w:ins>
      <w:r w:rsidR="00C27D26">
        <w:rPr>
          <w:rFonts w:ascii="仿宋" w:eastAsia="仿宋" w:hAnsi="仿宋" w:hint="eastAsia"/>
          <w:sz w:val="32"/>
          <w:szCs w:val="32"/>
        </w:rPr>
        <w:t>5</w:t>
      </w:r>
      <w:r w:rsidR="00C27D26">
        <w:rPr>
          <w:rFonts w:ascii="仿宋" w:eastAsia="仿宋" w:hAnsi="仿宋"/>
          <w:sz w:val="32"/>
          <w:szCs w:val="32"/>
        </w:rPr>
        <w:t>00</w:t>
      </w:r>
      <w:r w:rsidR="00C27D26">
        <w:rPr>
          <w:rFonts w:ascii="仿宋" w:eastAsia="仿宋" w:hAnsi="仿宋" w:hint="eastAsia"/>
          <w:sz w:val="32"/>
          <w:szCs w:val="32"/>
        </w:rPr>
        <w:t>名师生电话一对一沟通协调场地事宜，最大化保障师生用场权益</w:t>
      </w:r>
      <w:bookmarkEnd w:id="35"/>
      <w:r w:rsidR="00C27D26">
        <w:rPr>
          <w:rFonts w:ascii="仿宋" w:eastAsia="仿宋" w:hAnsi="仿宋" w:hint="eastAsia"/>
          <w:sz w:val="32"/>
          <w:szCs w:val="32"/>
        </w:rPr>
        <w:t>。</w:t>
      </w:r>
    </w:p>
    <w:p w14:paraId="22198E16" w14:textId="3FBCFE46" w:rsidR="00425907" w:rsidRPr="00425907" w:rsidRDefault="001B200B" w:rsidP="00425907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560" w:lineRule="exact"/>
        <w:ind w:firstLineChars="0"/>
        <w:jc w:val="left"/>
        <w:rPr>
          <w:rFonts w:ascii="仿宋" w:eastAsia="仿宋" w:hAnsi="仿宋"/>
          <w:sz w:val="32"/>
          <w:szCs w:val="32"/>
        </w:rPr>
        <w:pPrChange w:id="38" w:author="周正卿 体育教研部" w:date="2022-06-29T11:12:00Z">
          <w:pPr>
            <w:pStyle w:val="a3"/>
            <w:numPr>
              <w:numId w:val="12"/>
            </w:numPr>
            <w:autoSpaceDE w:val="0"/>
            <w:autoSpaceDN w:val="0"/>
            <w:adjustRightInd w:val="0"/>
            <w:spacing w:afterLines="100" w:after="312" w:line="560" w:lineRule="exact"/>
            <w:ind w:left="357" w:firstLineChars="0" w:hanging="357"/>
            <w:jc w:val="left"/>
          </w:pPr>
        </w:pPrChange>
      </w:pPr>
      <w:del w:id="39" w:author="周正卿 体育教研部" w:date="2022-06-29T11:12:00Z">
        <w:r w:rsidRPr="001B200B">
          <w:rPr>
            <w:rFonts w:ascii="仿宋" w:eastAsia="仿宋" w:hAnsi="仿宋" w:hint="eastAsia"/>
            <w:sz w:val="32"/>
            <w:szCs w:val="32"/>
          </w:rPr>
          <w:delText>高效执行，</w:delText>
        </w:r>
      </w:del>
      <w:r w:rsidR="00425907" w:rsidRPr="00425907">
        <w:rPr>
          <w:rFonts w:ascii="仿宋" w:eastAsia="仿宋" w:hAnsi="仿宋" w:hint="eastAsia"/>
          <w:sz w:val="32"/>
          <w:szCs w:val="32"/>
        </w:rPr>
        <w:t>细化分工全员待命</w:t>
      </w:r>
      <w:r w:rsidR="00971692">
        <w:rPr>
          <w:rFonts w:ascii="仿宋" w:eastAsia="仿宋" w:hAnsi="仿宋" w:hint="eastAsia"/>
          <w:sz w:val="32"/>
          <w:szCs w:val="32"/>
        </w:rPr>
        <w:t>。</w:t>
      </w:r>
      <w:del w:id="40" w:author="周正卿 体育教研部" w:date="2022-06-29T11:12:00Z">
        <w:r w:rsidRPr="001B200B">
          <w:rPr>
            <w:rFonts w:ascii="仿宋" w:eastAsia="仿宋" w:hAnsi="仿宋" w:hint="eastAsia"/>
            <w:sz w:val="32"/>
            <w:szCs w:val="32"/>
          </w:rPr>
          <w:delText>从场地内的保洁、贵宾室的布置、卫生间物资提供，到运动场地胶保护、</w:delText>
        </w:r>
        <w:r w:rsidR="00971692" w:rsidRPr="001B200B">
          <w:rPr>
            <w:rFonts w:ascii="仿宋" w:eastAsia="仿宋" w:hAnsi="仿宋" w:hint="eastAsia"/>
            <w:sz w:val="32"/>
            <w:szCs w:val="32"/>
          </w:rPr>
          <w:delText>主席台4</w:delText>
        </w:r>
        <w:r w:rsidR="00971692" w:rsidRPr="001B200B">
          <w:rPr>
            <w:rFonts w:ascii="仿宋" w:eastAsia="仿宋" w:hAnsi="仿宋"/>
            <w:sz w:val="32"/>
            <w:szCs w:val="32"/>
          </w:rPr>
          <w:delText>9</w:delText>
        </w:r>
        <w:r w:rsidR="00971692" w:rsidRPr="001B200B">
          <w:rPr>
            <w:rFonts w:ascii="仿宋" w:eastAsia="仿宋" w:hAnsi="仿宋" w:hint="eastAsia"/>
            <w:sz w:val="32"/>
            <w:szCs w:val="32"/>
          </w:rPr>
          <w:delText>张座椅</w:delText>
        </w:r>
        <w:r w:rsidRPr="001B200B">
          <w:rPr>
            <w:rFonts w:ascii="仿宋" w:eastAsia="仿宋" w:hAnsi="仿宋" w:hint="eastAsia"/>
            <w:sz w:val="32"/>
            <w:szCs w:val="32"/>
          </w:rPr>
          <w:delText>加固、空调和屏幕等硬件维护，以及配合总务部搭建疏散通道等等，确保所有软硬件设施运转良好，保障典礼顺利举行。</w:delText>
        </w:r>
        <w:r>
          <w:rPr>
            <w:rFonts w:ascii="仿宋" w:eastAsia="仿宋" w:hAnsi="仿宋" w:hint="eastAsia"/>
            <w:sz w:val="32"/>
            <w:szCs w:val="32"/>
          </w:rPr>
          <w:delText>典礼</w:delText>
        </w:r>
        <w:r w:rsidR="008724FA" w:rsidRPr="001B200B">
          <w:rPr>
            <w:rFonts w:ascii="仿宋" w:eastAsia="仿宋" w:hAnsi="仿宋" w:hint="eastAsia"/>
            <w:sz w:val="32"/>
            <w:szCs w:val="32"/>
          </w:rPr>
          <w:delText>当天早上</w:delText>
        </w:r>
      </w:del>
      <w:ins w:id="41" w:author="周正卿 体育教研部" w:date="2022-06-29T11:12:00Z">
        <w:r w:rsidR="00971692">
          <w:rPr>
            <w:rFonts w:ascii="仿宋" w:eastAsia="仿宋" w:hAnsi="仿宋" w:hint="eastAsia"/>
            <w:sz w:val="32"/>
            <w:szCs w:val="32"/>
          </w:rPr>
          <w:t>保护运动场地地胶；稳固主席台4</w:t>
        </w:r>
        <w:r w:rsidR="00971692">
          <w:rPr>
            <w:rFonts w:ascii="仿宋" w:eastAsia="仿宋" w:hAnsi="仿宋"/>
            <w:sz w:val="32"/>
            <w:szCs w:val="32"/>
          </w:rPr>
          <w:t>9</w:t>
        </w:r>
        <w:r w:rsidR="00971692">
          <w:rPr>
            <w:rFonts w:ascii="仿宋" w:eastAsia="仿宋" w:hAnsi="仿宋" w:hint="eastAsia"/>
            <w:sz w:val="32"/>
            <w:szCs w:val="32"/>
          </w:rPr>
          <w:t>张座椅加固；</w:t>
        </w:r>
        <w:r w:rsidR="008724FA">
          <w:rPr>
            <w:rFonts w:ascii="仿宋" w:eastAsia="仿宋" w:hAnsi="仿宋" w:hint="eastAsia"/>
            <w:sz w:val="32"/>
            <w:szCs w:val="32"/>
          </w:rPr>
          <w:t>活动当天早上</w:t>
        </w:r>
      </w:ins>
      <w:r w:rsidR="008724FA">
        <w:rPr>
          <w:rFonts w:ascii="仿宋" w:eastAsia="仿宋" w:hAnsi="仿宋"/>
          <w:sz w:val="32"/>
          <w:szCs w:val="32"/>
        </w:rPr>
        <w:t>6</w:t>
      </w:r>
      <w:r w:rsidR="008724FA">
        <w:rPr>
          <w:rFonts w:ascii="仿宋" w:eastAsia="仿宋" w:hAnsi="仿宋" w:hint="eastAsia"/>
          <w:sz w:val="32"/>
          <w:szCs w:val="32"/>
        </w:rPr>
        <w:t>:</w:t>
      </w:r>
      <w:r w:rsidR="008724FA">
        <w:rPr>
          <w:rFonts w:ascii="仿宋" w:eastAsia="仿宋" w:hAnsi="仿宋"/>
          <w:sz w:val="32"/>
          <w:szCs w:val="32"/>
        </w:rPr>
        <w:t>30</w:t>
      </w:r>
      <w:r w:rsidR="008724FA">
        <w:rPr>
          <w:rFonts w:ascii="仿宋" w:eastAsia="仿宋" w:hAnsi="仿宋" w:hint="eastAsia"/>
          <w:sz w:val="32"/>
          <w:szCs w:val="32"/>
        </w:rPr>
        <w:t>各岗位到岗检查准备工作，7:5</w:t>
      </w:r>
      <w:r w:rsidR="008724FA">
        <w:rPr>
          <w:rFonts w:ascii="仿宋" w:eastAsia="仿宋" w:hAnsi="仿宋"/>
          <w:sz w:val="32"/>
          <w:szCs w:val="32"/>
        </w:rPr>
        <w:t>0</w:t>
      </w:r>
      <w:r w:rsidR="008724FA">
        <w:rPr>
          <w:rFonts w:ascii="仿宋" w:eastAsia="仿宋" w:hAnsi="仿宋" w:hint="eastAsia"/>
          <w:sz w:val="32"/>
          <w:szCs w:val="32"/>
        </w:rPr>
        <w:t>各部门负责人集合汇报准备情况，8:0</w:t>
      </w:r>
      <w:r w:rsidR="008724FA">
        <w:rPr>
          <w:rFonts w:ascii="仿宋" w:eastAsia="仿宋" w:hAnsi="仿宋"/>
          <w:sz w:val="32"/>
          <w:szCs w:val="32"/>
        </w:rPr>
        <w:t>0</w:t>
      </w:r>
      <w:r w:rsidR="008724FA">
        <w:rPr>
          <w:rFonts w:ascii="仿宋" w:eastAsia="仿宋" w:hAnsi="仿宋" w:hint="eastAsia"/>
          <w:sz w:val="32"/>
          <w:szCs w:val="32"/>
        </w:rPr>
        <w:t>全员统一着装到指定岗位开始工作</w:t>
      </w:r>
      <w:r w:rsidR="003A1376">
        <w:rPr>
          <w:rFonts w:ascii="仿宋" w:eastAsia="仿宋" w:hAnsi="仿宋" w:hint="eastAsia"/>
          <w:sz w:val="32"/>
          <w:szCs w:val="32"/>
        </w:rPr>
        <w:t>。</w:t>
      </w:r>
    </w:p>
    <w:p w14:paraId="673729DC" w14:textId="4A4DD8DA" w:rsidR="007E6B86" w:rsidRDefault="007E6B86" w:rsidP="007E6B86">
      <w:pPr>
        <w:spacing w:line="276" w:lineRule="auto"/>
        <w:rPr>
          <w:ins w:id="42" w:author="周正卿 体育教研部" w:date="2022-06-29T11:12:00Z"/>
          <w:rFonts w:ascii="仿宋" w:eastAsia="仿宋" w:hAnsi="仿宋"/>
          <w:sz w:val="32"/>
          <w:szCs w:val="32"/>
        </w:rPr>
      </w:pPr>
    </w:p>
    <w:p w14:paraId="27850DAC" w14:textId="5BB71739" w:rsidR="007E6B86" w:rsidRPr="00EE2544" w:rsidRDefault="00EC5930" w:rsidP="00EE2544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560" w:lineRule="exact"/>
        <w:ind w:firstLineChars="0"/>
        <w:rPr>
          <w:rFonts w:ascii="黑体" w:eastAsia="黑体" w:hAnsi="黑体" w:cs="AppleSystemUIFont"/>
          <w:b/>
          <w:kern w:val="0"/>
          <w:sz w:val="32"/>
          <w:szCs w:val="32"/>
        </w:rPr>
      </w:pPr>
      <w:r w:rsidRPr="00EE2544">
        <w:rPr>
          <w:rFonts w:ascii="黑体" w:eastAsia="黑体" w:hAnsi="黑体" w:cs="AppleSystemUIFont" w:hint="eastAsia"/>
          <w:b/>
          <w:kern w:val="0"/>
          <w:sz w:val="32"/>
          <w:szCs w:val="32"/>
        </w:rPr>
        <w:t>凝心聚力乘胜而上</w:t>
      </w:r>
      <w:r w:rsidR="00EE2544">
        <w:rPr>
          <w:rFonts w:ascii="黑体" w:eastAsia="黑体" w:hAnsi="黑体" w:cs="AppleSystemUIFont" w:hint="eastAsia"/>
          <w:b/>
          <w:kern w:val="0"/>
          <w:sz w:val="32"/>
          <w:szCs w:val="32"/>
        </w:rPr>
        <w:t>，经验总结</w:t>
      </w:r>
      <w:r w:rsidRPr="00EE2544">
        <w:rPr>
          <w:rFonts w:ascii="黑体" w:eastAsia="黑体" w:hAnsi="黑体" w:cs="AppleSystemUIFont" w:hint="eastAsia"/>
          <w:b/>
          <w:kern w:val="0"/>
          <w:sz w:val="32"/>
          <w:szCs w:val="32"/>
        </w:rPr>
        <w:t>全面提升服务保障</w:t>
      </w:r>
    </w:p>
    <w:p w14:paraId="5498B8E2" w14:textId="50738C1C" w:rsidR="007171F3" w:rsidRDefault="00EA522A" w:rsidP="00EA522A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560" w:lineRule="exact"/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借力发力，乘胜而上。</w:t>
      </w:r>
      <w:del w:id="43" w:author="周正卿 体育教研部" w:date="2022-06-29T11:12:00Z">
        <w:r w:rsidR="007171F3" w:rsidRPr="00EA522A">
          <w:rPr>
            <w:rFonts w:ascii="仿宋" w:eastAsia="仿宋" w:hAnsi="仿宋" w:hint="eastAsia"/>
            <w:sz w:val="32"/>
            <w:szCs w:val="32"/>
          </w:rPr>
          <w:delText>陈征微</w:delText>
        </w:r>
        <w:r>
          <w:rPr>
            <w:rFonts w:ascii="仿宋" w:eastAsia="仿宋" w:hAnsi="仿宋" w:hint="eastAsia"/>
            <w:sz w:val="32"/>
            <w:szCs w:val="32"/>
          </w:rPr>
          <w:delText>书记</w:delText>
        </w:r>
        <w:r w:rsidRPr="00EA522A">
          <w:rPr>
            <w:rFonts w:ascii="仿宋" w:eastAsia="仿宋" w:hAnsi="仿宋" w:hint="eastAsia"/>
            <w:sz w:val="32"/>
            <w:szCs w:val="32"/>
          </w:rPr>
          <w:delText>与刘茂辉副主任</w:delText>
        </w:r>
        <w:r w:rsidR="00EF5309">
          <w:rPr>
            <w:rFonts w:ascii="仿宋" w:eastAsia="仿宋" w:hAnsi="仿宋" w:hint="eastAsia"/>
            <w:sz w:val="32"/>
            <w:szCs w:val="32"/>
          </w:rPr>
          <w:delText>带领</w:delText>
        </w:r>
        <w:r w:rsidR="008C67CD">
          <w:rPr>
            <w:rFonts w:ascii="仿宋" w:eastAsia="仿宋" w:hAnsi="仿宋" w:hint="eastAsia"/>
            <w:sz w:val="32"/>
            <w:szCs w:val="32"/>
          </w:rPr>
          <w:delText>召开</w:delText>
        </w:r>
        <w:r w:rsidRPr="00EA522A">
          <w:rPr>
            <w:rFonts w:ascii="仿宋" w:eastAsia="仿宋" w:hAnsi="仿宋" w:hint="eastAsia"/>
            <w:sz w:val="32"/>
            <w:szCs w:val="32"/>
          </w:rPr>
          <w:delText>毕业典礼总结</w:delText>
        </w:r>
        <w:r w:rsidR="007171F3" w:rsidRPr="00EA522A">
          <w:rPr>
            <w:rFonts w:ascii="仿宋" w:eastAsia="仿宋" w:hAnsi="仿宋" w:hint="eastAsia"/>
            <w:sz w:val="32"/>
            <w:szCs w:val="32"/>
          </w:rPr>
          <w:delText>会</w:delText>
        </w:r>
      </w:del>
      <w:ins w:id="44" w:author="周正卿 体育教研部" w:date="2022-06-29T11:12:00Z">
        <w:r w:rsidR="007171F3" w:rsidRPr="00EA522A">
          <w:rPr>
            <w:rFonts w:ascii="仿宋" w:eastAsia="仿宋" w:hAnsi="仿宋" w:hint="eastAsia"/>
            <w:sz w:val="32"/>
            <w:szCs w:val="32"/>
          </w:rPr>
          <w:t>陈征微</w:t>
        </w:r>
        <w:r>
          <w:rPr>
            <w:rFonts w:ascii="仿宋" w:eastAsia="仿宋" w:hAnsi="仿宋" w:hint="eastAsia"/>
            <w:sz w:val="32"/>
            <w:szCs w:val="32"/>
          </w:rPr>
          <w:t>书记</w:t>
        </w:r>
        <w:r w:rsidRPr="00EA522A">
          <w:rPr>
            <w:rFonts w:ascii="仿宋" w:eastAsia="仿宋" w:hAnsi="仿宋" w:hint="eastAsia"/>
            <w:sz w:val="32"/>
            <w:szCs w:val="32"/>
          </w:rPr>
          <w:t>与刘茂辉副主任</w:t>
        </w:r>
        <w:r>
          <w:rPr>
            <w:rFonts w:ascii="仿宋" w:eastAsia="仿宋" w:hAnsi="仿宋" w:hint="eastAsia"/>
            <w:sz w:val="32"/>
            <w:szCs w:val="32"/>
          </w:rPr>
          <w:t>为</w:t>
        </w:r>
        <w:r w:rsidR="00EF5309">
          <w:rPr>
            <w:rFonts w:ascii="仿宋" w:eastAsia="仿宋" w:hAnsi="仿宋" w:hint="eastAsia"/>
            <w:sz w:val="32"/>
            <w:szCs w:val="32"/>
          </w:rPr>
          <w:t>带领</w:t>
        </w:r>
        <w:r w:rsidR="007171F3" w:rsidRPr="00EA522A">
          <w:rPr>
            <w:rFonts w:ascii="仿宋" w:eastAsia="仿宋" w:hAnsi="仿宋" w:hint="eastAsia"/>
            <w:sz w:val="32"/>
            <w:szCs w:val="32"/>
          </w:rPr>
          <w:t>开</w:t>
        </w:r>
        <w:r w:rsidRPr="00EA522A">
          <w:rPr>
            <w:rFonts w:ascii="仿宋" w:eastAsia="仿宋" w:hAnsi="仿宋" w:hint="eastAsia"/>
            <w:sz w:val="32"/>
            <w:szCs w:val="32"/>
          </w:rPr>
          <w:t>毕业典礼总结</w:t>
        </w:r>
        <w:r w:rsidR="007171F3" w:rsidRPr="00EA522A">
          <w:rPr>
            <w:rFonts w:ascii="仿宋" w:eastAsia="仿宋" w:hAnsi="仿宋" w:hint="eastAsia"/>
            <w:sz w:val="32"/>
            <w:szCs w:val="32"/>
          </w:rPr>
          <w:t>会</w:t>
        </w:r>
      </w:ins>
      <w:r w:rsidR="007171F3" w:rsidRPr="00EA522A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 w:hint="eastAsia"/>
          <w:sz w:val="32"/>
          <w:szCs w:val="32"/>
        </w:rPr>
        <w:t>核</w:t>
      </w:r>
      <w:r w:rsidR="007171F3" w:rsidRPr="00EA522A">
        <w:rPr>
          <w:rFonts w:ascii="仿宋" w:eastAsia="仿宋" w:hAnsi="仿宋" w:hint="eastAsia"/>
          <w:sz w:val="32"/>
          <w:szCs w:val="32"/>
        </w:rPr>
        <w:t>查各区域的</w:t>
      </w:r>
      <w:bookmarkStart w:id="45" w:name="_Hlk107347186"/>
      <w:r w:rsidR="007171F3" w:rsidRPr="00EA522A">
        <w:rPr>
          <w:rFonts w:ascii="仿宋" w:eastAsia="仿宋" w:hAnsi="仿宋" w:hint="eastAsia"/>
          <w:sz w:val="32"/>
          <w:szCs w:val="32"/>
        </w:rPr>
        <w:t>最后</w:t>
      </w:r>
      <w:r>
        <w:rPr>
          <w:rFonts w:ascii="仿宋" w:eastAsia="仿宋" w:hAnsi="仿宋" w:hint="eastAsia"/>
          <w:sz w:val="32"/>
          <w:szCs w:val="32"/>
        </w:rPr>
        <w:t>收尾</w:t>
      </w:r>
      <w:r w:rsidR="007171F3" w:rsidRPr="00EA522A">
        <w:rPr>
          <w:rFonts w:ascii="仿宋" w:eastAsia="仿宋" w:hAnsi="仿宋" w:hint="eastAsia"/>
          <w:sz w:val="32"/>
          <w:szCs w:val="32"/>
        </w:rPr>
        <w:t>情况</w:t>
      </w:r>
      <w:r w:rsidR="002831AE">
        <w:rPr>
          <w:rFonts w:ascii="仿宋" w:eastAsia="仿宋" w:hAnsi="仿宋" w:hint="eastAsia"/>
          <w:sz w:val="32"/>
          <w:szCs w:val="32"/>
        </w:rPr>
        <w:t>，确保所有危险高坠物件离开学生活动区域</w:t>
      </w:r>
      <w:bookmarkEnd w:id="45"/>
      <w:r w:rsidR="002831AE">
        <w:rPr>
          <w:rFonts w:ascii="仿宋" w:eastAsia="仿宋" w:hAnsi="仿宋" w:hint="eastAsia"/>
          <w:sz w:val="32"/>
          <w:szCs w:val="32"/>
        </w:rPr>
        <w:t>。</w:t>
      </w:r>
    </w:p>
    <w:p w14:paraId="756EB471" w14:textId="66354016" w:rsidR="00A35107" w:rsidRPr="00C76AFD" w:rsidRDefault="00F54608" w:rsidP="00380585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560" w:lineRule="exact"/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统筹把握，</w:t>
      </w:r>
      <w:r w:rsidR="00593ED7">
        <w:rPr>
          <w:rFonts w:ascii="仿宋" w:eastAsia="仿宋" w:hAnsi="仿宋" w:hint="eastAsia"/>
          <w:sz w:val="32"/>
          <w:szCs w:val="32"/>
        </w:rPr>
        <w:t>融合协作。</w:t>
      </w:r>
      <w:r w:rsidR="00380585">
        <w:rPr>
          <w:rFonts w:ascii="仿宋" w:eastAsia="仿宋" w:hAnsi="仿宋" w:hint="eastAsia"/>
          <w:sz w:val="32"/>
          <w:szCs w:val="32"/>
        </w:rPr>
        <w:t>高效落实学校安排的毕业典礼工作任务，离不开场馆中心内部各部门的齐心协力，</w:t>
      </w:r>
      <w:del w:id="46" w:author="周正卿 体育教研部" w:date="2022-06-29T11:12:00Z">
        <w:r w:rsidR="00380585">
          <w:rPr>
            <w:rFonts w:ascii="仿宋" w:eastAsia="仿宋" w:hAnsi="仿宋" w:hint="eastAsia"/>
            <w:sz w:val="32"/>
            <w:szCs w:val="32"/>
          </w:rPr>
          <w:delText>离不开</w:delText>
        </w:r>
        <w:r w:rsidR="008C67CD">
          <w:rPr>
            <w:rFonts w:ascii="仿宋" w:eastAsia="仿宋" w:hAnsi="仿宋" w:hint="eastAsia"/>
            <w:sz w:val="32"/>
            <w:szCs w:val="32"/>
          </w:rPr>
          <w:delText>党办校办</w:delText>
        </w:r>
        <w:r w:rsidR="00380585">
          <w:rPr>
            <w:rFonts w:ascii="仿宋" w:eastAsia="仿宋" w:hAnsi="仿宋" w:hint="eastAsia"/>
            <w:sz w:val="32"/>
            <w:szCs w:val="32"/>
          </w:rPr>
          <w:delText>的总体协调</w:delText>
        </w:r>
      </w:del>
      <w:ins w:id="47" w:author="周正卿 体育教研部" w:date="2022-06-29T11:12:00Z">
        <w:r w:rsidR="00380585">
          <w:rPr>
            <w:rFonts w:ascii="仿宋" w:eastAsia="仿宋" w:hAnsi="仿宋" w:hint="eastAsia"/>
            <w:sz w:val="32"/>
            <w:szCs w:val="32"/>
          </w:rPr>
          <w:t>离不开两办的总体协调</w:t>
        </w:r>
      </w:ins>
      <w:r w:rsidR="00380585">
        <w:rPr>
          <w:rFonts w:ascii="仿宋" w:eastAsia="仿宋" w:hAnsi="仿宋" w:hint="eastAsia"/>
          <w:sz w:val="32"/>
          <w:szCs w:val="32"/>
        </w:rPr>
        <w:t>，离不开保卫部、会</w:t>
      </w:r>
      <w:r w:rsidR="0010661B" w:rsidRPr="00380585">
        <w:rPr>
          <w:rFonts w:ascii="仿宋" w:eastAsia="仿宋" w:hAnsi="仿宋" w:cs="AppleSystemUIFont" w:hint="eastAsia"/>
          <w:kern w:val="0"/>
          <w:sz w:val="32"/>
          <w:szCs w:val="32"/>
        </w:rPr>
        <w:t>议中心</w:t>
      </w:r>
      <w:r w:rsidR="00306DAD" w:rsidRPr="00380585">
        <w:rPr>
          <w:rFonts w:ascii="仿宋" w:eastAsia="仿宋" w:hAnsi="仿宋" w:cs="AppleSystemUIFont" w:hint="eastAsia"/>
          <w:kern w:val="0"/>
          <w:sz w:val="32"/>
          <w:szCs w:val="32"/>
        </w:rPr>
        <w:t>、动力中心</w:t>
      </w:r>
      <w:r w:rsidR="00A35107" w:rsidRPr="00380585">
        <w:rPr>
          <w:rFonts w:ascii="仿宋" w:eastAsia="仿宋" w:hAnsi="仿宋" w:cs="AppleSystemUIFont"/>
          <w:kern w:val="0"/>
          <w:sz w:val="32"/>
          <w:szCs w:val="32"/>
        </w:rPr>
        <w:t>等兄弟单位的大力支持</w:t>
      </w:r>
      <w:r w:rsidR="00380585">
        <w:rPr>
          <w:rFonts w:ascii="仿宋" w:eastAsia="仿宋" w:hAnsi="仿宋" w:cs="AppleSystemUIFont" w:hint="eastAsia"/>
          <w:kern w:val="0"/>
          <w:sz w:val="32"/>
          <w:szCs w:val="32"/>
        </w:rPr>
        <w:t>。</w:t>
      </w:r>
      <w:r w:rsidR="006F3F49" w:rsidRPr="00380585">
        <w:rPr>
          <w:rFonts w:ascii="仿宋" w:eastAsia="仿宋" w:hAnsi="仿宋" w:cs="AppleSystemUIFont" w:hint="eastAsia"/>
          <w:kern w:val="0"/>
          <w:sz w:val="32"/>
          <w:szCs w:val="32"/>
        </w:rPr>
        <w:t>体育教研部</w:t>
      </w:r>
      <w:r w:rsidR="00A35107" w:rsidRPr="00380585">
        <w:rPr>
          <w:rFonts w:ascii="仿宋" w:eastAsia="仿宋" w:hAnsi="仿宋" w:cs="AppleSystemUIFont"/>
          <w:kern w:val="0"/>
          <w:sz w:val="32"/>
          <w:szCs w:val="32"/>
        </w:rPr>
        <w:t>全体通力配合，</w:t>
      </w:r>
      <w:del w:id="48" w:author="周正卿 体育教研部" w:date="2022-06-29T11:12:00Z">
        <w:r w:rsidR="00A35107" w:rsidRPr="00380585">
          <w:rPr>
            <w:rFonts w:ascii="仿宋" w:eastAsia="仿宋" w:hAnsi="仿宋" w:cs="AppleSystemUIFont"/>
            <w:kern w:val="0"/>
            <w:sz w:val="32"/>
            <w:szCs w:val="32"/>
          </w:rPr>
          <w:delText>圆满地完成了</w:delText>
        </w:r>
        <w:r w:rsidR="008C67CD">
          <w:rPr>
            <w:rFonts w:ascii="仿宋" w:eastAsia="仿宋" w:hAnsi="仿宋" w:cs="AppleSystemUIFont" w:hint="eastAsia"/>
            <w:kern w:val="0"/>
            <w:sz w:val="32"/>
            <w:szCs w:val="32"/>
          </w:rPr>
          <w:delText>毕业典礼场地保障相关</w:delText>
        </w:r>
        <w:r w:rsidR="00A35107" w:rsidRPr="00380585">
          <w:rPr>
            <w:rFonts w:ascii="仿宋" w:eastAsia="仿宋" w:hAnsi="仿宋" w:cs="AppleSystemUIFont"/>
            <w:kern w:val="0"/>
            <w:sz w:val="32"/>
            <w:szCs w:val="32"/>
          </w:rPr>
          <w:delText>工作</w:delText>
        </w:r>
      </w:del>
      <w:ins w:id="49" w:author="周正卿 体育教研部" w:date="2022-06-29T11:12:00Z">
        <w:r w:rsidR="00A35107" w:rsidRPr="00380585">
          <w:rPr>
            <w:rFonts w:ascii="仿宋" w:eastAsia="仿宋" w:hAnsi="仿宋" w:cs="AppleSystemUIFont"/>
            <w:kern w:val="0"/>
            <w:sz w:val="32"/>
            <w:szCs w:val="32"/>
          </w:rPr>
          <w:t>圆满地完成了学位授予仪式相关工作</w:t>
        </w:r>
      </w:ins>
      <w:r w:rsidR="00A35107" w:rsidRPr="00380585">
        <w:rPr>
          <w:rFonts w:ascii="仿宋" w:eastAsia="仿宋" w:hAnsi="仿宋" w:cs="AppleSystemUIFont"/>
          <w:kern w:val="0"/>
          <w:sz w:val="32"/>
          <w:szCs w:val="32"/>
        </w:rPr>
        <w:t>。</w:t>
      </w:r>
    </w:p>
    <w:p w14:paraId="2B960809" w14:textId="77777777" w:rsidR="00C76AFD" w:rsidRPr="00380585" w:rsidRDefault="00C76AFD" w:rsidP="00996D85">
      <w:pPr>
        <w:pStyle w:val="a3"/>
        <w:autoSpaceDE w:val="0"/>
        <w:autoSpaceDN w:val="0"/>
        <w:adjustRightInd w:val="0"/>
        <w:spacing w:line="560" w:lineRule="exact"/>
        <w:ind w:left="360" w:firstLineChars="0" w:firstLine="0"/>
        <w:jc w:val="left"/>
        <w:rPr>
          <w:rFonts w:ascii="仿宋" w:eastAsia="仿宋" w:hAnsi="仿宋"/>
          <w:sz w:val="32"/>
          <w:szCs w:val="32"/>
        </w:rPr>
      </w:pPr>
    </w:p>
    <w:p w14:paraId="23E87784" w14:textId="77777777" w:rsidR="008C67CD" w:rsidRDefault="00130EAA" w:rsidP="008C67CD">
      <w:pPr>
        <w:wordWrap w:val="0"/>
        <w:jc w:val="right"/>
        <w:rPr>
          <w:del w:id="50" w:author="周正卿 体育教研部" w:date="2022-06-29T11:12:00Z"/>
          <w:rFonts w:ascii="仿宋" w:eastAsia="仿宋" w:hAnsi="仿宋"/>
          <w:sz w:val="32"/>
          <w:szCs w:val="32"/>
        </w:rPr>
      </w:pPr>
      <w:del w:id="51" w:author="周正卿 体育教研部" w:date="2022-06-29T11:12:00Z">
        <w:r>
          <w:rPr>
            <w:rFonts w:ascii="仿宋" w:eastAsia="仿宋" w:hAnsi="仿宋" w:hint="eastAsia"/>
            <w:sz w:val="32"/>
            <w:szCs w:val="32"/>
          </w:rPr>
          <w:delText>体育教研部</w:delText>
        </w:r>
        <w:r w:rsidR="008C67CD">
          <w:rPr>
            <w:rFonts w:ascii="仿宋" w:eastAsia="仿宋" w:hAnsi="仿宋" w:hint="eastAsia"/>
            <w:sz w:val="32"/>
            <w:szCs w:val="32"/>
          </w:rPr>
          <w:delText xml:space="preserve"> </w:delText>
        </w:r>
        <w:r w:rsidR="008C67CD">
          <w:rPr>
            <w:rFonts w:ascii="仿宋" w:eastAsia="仿宋" w:hAnsi="仿宋"/>
            <w:sz w:val="32"/>
            <w:szCs w:val="32"/>
          </w:rPr>
          <w:delText xml:space="preserve"> </w:delText>
        </w:r>
      </w:del>
    </w:p>
    <w:p w14:paraId="5E2FE37D" w14:textId="77777777" w:rsidR="00130EAA" w:rsidRDefault="00130EAA" w:rsidP="00D2767C">
      <w:pPr>
        <w:jc w:val="left"/>
        <w:rPr>
          <w:ins w:id="52" w:author="周正卿 体育教研部" w:date="2022-06-29T11:12:00Z"/>
          <w:rFonts w:ascii="仿宋" w:eastAsia="仿宋" w:hAnsi="仿宋"/>
          <w:sz w:val="32"/>
          <w:szCs w:val="32"/>
        </w:rPr>
      </w:pPr>
      <w:ins w:id="53" w:author="周正卿 体育教研部" w:date="2022-06-29T11:12:00Z">
        <w:r>
          <w:rPr>
            <w:rFonts w:ascii="仿宋" w:eastAsia="仿宋" w:hAnsi="仿宋" w:hint="eastAsia"/>
            <w:sz w:val="32"/>
            <w:szCs w:val="32"/>
          </w:rPr>
          <w:t xml:space="preserve"> </w:t>
        </w:r>
        <w:r>
          <w:rPr>
            <w:rFonts w:ascii="仿宋" w:eastAsia="仿宋" w:hAnsi="仿宋"/>
            <w:sz w:val="32"/>
            <w:szCs w:val="32"/>
          </w:rPr>
          <w:t xml:space="preserve">                                    </w:t>
        </w:r>
        <w:r>
          <w:rPr>
            <w:rFonts w:ascii="仿宋" w:eastAsia="仿宋" w:hAnsi="仿宋" w:hint="eastAsia"/>
            <w:sz w:val="32"/>
            <w:szCs w:val="32"/>
          </w:rPr>
          <w:t>体育教研部</w:t>
        </w:r>
      </w:ins>
    </w:p>
    <w:p w14:paraId="6E371F5A" w14:textId="77777777" w:rsidR="00130EAA" w:rsidRPr="005440AE" w:rsidRDefault="00130EAA" w:rsidP="00D2767C">
      <w:pPr>
        <w:jc w:val="left"/>
        <w:rPr>
          <w:rFonts w:ascii="仿宋" w:eastAsia="仿宋" w:hAnsi="仿宋"/>
          <w:sz w:val="32"/>
          <w:szCs w:val="32"/>
        </w:rPr>
        <w:pPrChange w:id="54" w:author="周正卿 体育教研部" w:date="2022-06-29T11:12:00Z">
          <w:pPr>
            <w:jc w:val="right"/>
          </w:pPr>
        </w:pPrChange>
      </w:pPr>
      <w:ins w:id="55" w:author="周正卿 体育教研部" w:date="2022-06-29T11:12:00Z">
        <w:r>
          <w:rPr>
            <w:rFonts w:ascii="仿宋" w:eastAsia="仿宋" w:hAnsi="仿宋" w:hint="eastAsia"/>
            <w:sz w:val="32"/>
            <w:szCs w:val="32"/>
          </w:rPr>
          <w:t xml:space="preserve"> </w:t>
        </w:r>
        <w:r>
          <w:rPr>
            <w:rFonts w:ascii="仿宋" w:eastAsia="仿宋" w:hAnsi="仿宋"/>
            <w:sz w:val="32"/>
            <w:szCs w:val="32"/>
          </w:rPr>
          <w:t xml:space="preserve">                                   </w:t>
        </w:r>
      </w:ins>
      <w:r w:rsidR="00BD5950">
        <w:rPr>
          <w:rFonts w:ascii="仿宋" w:eastAsia="仿宋" w:hAnsi="仿宋"/>
          <w:sz w:val="32"/>
          <w:szCs w:val="32"/>
        </w:rPr>
        <w:t>2022</w:t>
      </w:r>
      <w:r>
        <w:rPr>
          <w:rFonts w:ascii="仿宋" w:eastAsia="仿宋" w:hAnsi="仿宋"/>
          <w:sz w:val="32"/>
          <w:szCs w:val="32"/>
        </w:rPr>
        <w:t>年</w:t>
      </w:r>
      <w:r w:rsidR="00BD5950">
        <w:rPr>
          <w:rFonts w:ascii="仿宋" w:eastAsia="仿宋" w:hAnsi="仿宋"/>
          <w:sz w:val="32"/>
          <w:szCs w:val="32"/>
        </w:rPr>
        <w:t>6</w:t>
      </w:r>
      <w:r>
        <w:rPr>
          <w:rFonts w:ascii="仿宋" w:eastAsia="仿宋" w:hAnsi="仿宋"/>
          <w:sz w:val="32"/>
          <w:szCs w:val="32"/>
        </w:rPr>
        <w:t>月</w:t>
      </w:r>
      <w:r w:rsidR="00BD5950">
        <w:rPr>
          <w:rFonts w:ascii="仿宋" w:eastAsia="仿宋" w:hAnsi="仿宋"/>
          <w:sz w:val="32"/>
          <w:szCs w:val="32"/>
        </w:rPr>
        <w:t>28</w:t>
      </w:r>
      <w:r>
        <w:rPr>
          <w:rFonts w:ascii="仿宋" w:eastAsia="仿宋" w:hAnsi="仿宋"/>
          <w:sz w:val="32"/>
          <w:szCs w:val="32"/>
        </w:rPr>
        <w:t>日</w:t>
      </w:r>
    </w:p>
    <w:sectPr w:rsidR="00130EAA" w:rsidRPr="005440A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02BE" w14:textId="77777777" w:rsidR="00502E2B" w:rsidRDefault="00502E2B" w:rsidP="002C1BF3">
      <w:r>
        <w:separator/>
      </w:r>
    </w:p>
  </w:endnote>
  <w:endnote w:type="continuationSeparator" w:id="0">
    <w:p w14:paraId="672461AF" w14:textId="77777777" w:rsidR="00502E2B" w:rsidRDefault="00502E2B" w:rsidP="002C1BF3">
      <w:r>
        <w:continuationSeparator/>
      </w:r>
    </w:p>
  </w:endnote>
  <w:endnote w:type="continuationNotice" w:id="1">
    <w:p w14:paraId="7B818D50" w14:textId="77777777" w:rsidR="00502E2B" w:rsidRDefault="00502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方正仿宋_GBK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98468" w14:textId="77777777" w:rsidR="00C763E1" w:rsidRDefault="00C763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A05C8" w14:textId="77777777" w:rsidR="00502E2B" w:rsidRDefault="00502E2B" w:rsidP="002C1BF3">
      <w:r>
        <w:separator/>
      </w:r>
    </w:p>
  </w:footnote>
  <w:footnote w:type="continuationSeparator" w:id="0">
    <w:p w14:paraId="39058D4D" w14:textId="77777777" w:rsidR="00502E2B" w:rsidRDefault="00502E2B" w:rsidP="002C1BF3">
      <w:r>
        <w:continuationSeparator/>
      </w:r>
    </w:p>
  </w:footnote>
  <w:footnote w:type="continuationNotice" w:id="1">
    <w:p w14:paraId="22B02EED" w14:textId="77777777" w:rsidR="00502E2B" w:rsidRDefault="00502E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C4BA7" w14:textId="77777777" w:rsidR="00C763E1" w:rsidRDefault="00C763E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51676"/>
    <w:multiLevelType w:val="hybridMultilevel"/>
    <w:tmpl w:val="BC72E85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6168E"/>
    <w:multiLevelType w:val="hybridMultilevel"/>
    <w:tmpl w:val="02C48B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273A4"/>
    <w:multiLevelType w:val="hybridMultilevel"/>
    <w:tmpl w:val="7DDA9558"/>
    <w:lvl w:ilvl="0" w:tplc="5C8CD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7A40E6"/>
    <w:multiLevelType w:val="hybridMultilevel"/>
    <w:tmpl w:val="47DAE1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947E63"/>
    <w:multiLevelType w:val="hybridMultilevel"/>
    <w:tmpl w:val="108080AC"/>
    <w:lvl w:ilvl="0" w:tplc="5DB8B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75AE2"/>
    <w:multiLevelType w:val="hybridMultilevel"/>
    <w:tmpl w:val="39643620"/>
    <w:lvl w:ilvl="0" w:tplc="25C0A944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131FF"/>
    <w:multiLevelType w:val="hybridMultilevel"/>
    <w:tmpl w:val="47DAE11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02581E"/>
    <w:multiLevelType w:val="hybridMultilevel"/>
    <w:tmpl w:val="9258B8DC"/>
    <w:lvl w:ilvl="0" w:tplc="A984C4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A24C0D"/>
    <w:multiLevelType w:val="hybridMultilevel"/>
    <w:tmpl w:val="108080A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891E2D"/>
    <w:multiLevelType w:val="hybridMultilevel"/>
    <w:tmpl w:val="119A8008"/>
    <w:lvl w:ilvl="0" w:tplc="B4E4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A92488"/>
    <w:multiLevelType w:val="hybridMultilevel"/>
    <w:tmpl w:val="3C4A5388"/>
    <w:lvl w:ilvl="0" w:tplc="C37E6DE4">
      <w:start w:val="1"/>
      <w:numFmt w:val="japaneseCounting"/>
      <w:lvlText w:val="%1．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1" w15:restartNumberingAfterBreak="0">
    <w:nsid w:val="779F501C"/>
    <w:multiLevelType w:val="hybridMultilevel"/>
    <w:tmpl w:val="AD285AE6"/>
    <w:lvl w:ilvl="0" w:tplc="D4B6F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068450">
      <w:start w:val="1"/>
      <w:numFmt w:val="japaneseCounting"/>
      <w:lvlText w:val="%2，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9026E8"/>
    <w:multiLevelType w:val="hybridMultilevel"/>
    <w:tmpl w:val="13A2852A"/>
    <w:lvl w:ilvl="0" w:tplc="07C435BE">
      <w:start w:val="2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3A414C"/>
    <w:multiLevelType w:val="hybridMultilevel"/>
    <w:tmpl w:val="845E99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5973943">
    <w:abstractNumId w:val="10"/>
  </w:num>
  <w:num w:numId="2" w16cid:durableId="1825008761">
    <w:abstractNumId w:val="2"/>
  </w:num>
  <w:num w:numId="3" w16cid:durableId="151409914">
    <w:abstractNumId w:val="1"/>
  </w:num>
  <w:num w:numId="4" w16cid:durableId="1432509229">
    <w:abstractNumId w:val="9"/>
  </w:num>
  <w:num w:numId="5" w16cid:durableId="1065448521">
    <w:abstractNumId w:val="11"/>
  </w:num>
  <w:num w:numId="6" w16cid:durableId="1050761219">
    <w:abstractNumId w:val="0"/>
  </w:num>
  <w:num w:numId="7" w16cid:durableId="2102025331">
    <w:abstractNumId w:val="13"/>
  </w:num>
  <w:num w:numId="8" w16cid:durableId="1985306571">
    <w:abstractNumId w:val="3"/>
  </w:num>
  <w:num w:numId="9" w16cid:durableId="1157918369">
    <w:abstractNumId w:val="6"/>
  </w:num>
  <w:num w:numId="10" w16cid:durableId="472064534">
    <w:abstractNumId w:val="7"/>
  </w:num>
  <w:num w:numId="11" w16cid:durableId="838694258">
    <w:abstractNumId w:val="12"/>
  </w:num>
  <w:num w:numId="12" w16cid:durableId="1571424538">
    <w:abstractNumId w:val="4"/>
  </w:num>
  <w:num w:numId="13" w16cid:durableId="888151708">
    <w:abstractNumId w:val="5"/>
  </w:num>
  <w:num w:numId="14" w16cid:durableId="114531914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周正卿 体育教研部">
    <w15:presenceInfo w15:providerId="AD" w15:userId="S::1306185099@pku.edu.cn::b563d8f0-8f8c-4268-bde9-e1e3bec050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DA"/>
    <w:rsid w:val="000059DA"/>
    <w:rsid w:val="00006118"/>
    <w:rsid w:val="000147F9"/>
    <w:rsid w:val="00023774"/>
    <w:rsid w:val="0002431A"/>
    <w:rsid w:val="000336AF"/>
    <w:rsid w:val="0004072C"/>
    <w:rsid w:val="00045AFF"/>
    <w:rsid w:val="00046362"/>
    <w:rsid w:val="000550B6"/>
    <w:rsid w:val="00062696"/>
    <w:rsid w:val="00062CC2"/>
    <w:rsid w:val="000654D8"/>
    <w:rsid w:val="0007034C"/>
    <w:rsid w:val="00070CA8"/>
    <w:rsid w:val="00084718"/>
    <w:rsid w:val="00094E42"/>
    <w:rsid w:val="000A575F"/>
    <w:rsid w:val="000C34E2"/>
    <w:rsid w:val="000C43F3"/>
    <w:rsid w:val="000C49E8"/>
    <w:rsid w:val="000D0115"/>
    <w:rsid w:val="000D3193"/>
    <w:rsid w:val="000E42CF"/>
    <w:rsid w:val="000E47FD"/>
    <w:rsid w:val="000E4D77"/>
    <w:rsid w:val="000E786D"/>
    <w:rsid w:val="000F09D1"/>
    <w:rsid w:val="000F350D"/>
    <w:rsid w:val="000F4F2B"/>
    <w:rsid w:val="000F6A2E"/>
    <w:rsid w:val="00100651"/>
    <w:rsid w:val="00101559"/>
    <w:rsid w:val="00103112"/>
    <w:rsid w:val="00104CD7"/>
    <w:rsid w:val="0010661B"/>
    <w:rsid w:val="0010679B"/>
    <w:rsid w:val="00112B16"/>
    <w:rsid w:val="001221E0"/>
    <w:rsid w:val="00130EAA"/>
    <w:rsid w:val="00136CCB"/>
    <w:rsid w:val="0015527D"/>
    <w:rsid w:val="00160DB0"/>
    <w:rsid w:val="001674BB"/>
    <w:rsid w:val="00184709"/>
    <w:rsid w:val="001B200B"/>
    <w:rsid w:val="001B44F7"/>
    <w:rsid w:val="001C12FA"/>
    <w:rsid w:val="001C2006"/>
    <w:rsid w:val="001C5B16"/>
    <w:rsid w:val="001F7BF4"/>
    <w:rsid w:val="00222D39"/>
    <w:rsid w:val="0023266A"/>
    <w:rsid w:val="00243743"/>
    <w:rsid w:val="002708EB"/>
    <w:rsid w:val="00272F99"/>
    <w:rsid w:val="002831AE"/>
    <w:rsid w:val="002A6779"/>
    <w:rsid w:val="002B1EDD"/>
    <w:rsid w:val="002C1BF3"/>
    <w:rsid w:val="002C5538"/>
    <w:rsid w:val="002C6075"/>
    <w:rsid w:val="002C73B0"/>
    <w:rsid w:val="002C77AE"/>
    <w:rsid w:val="002D16BC"/>
    <w:rsid w:val="002D6CC1"/>
    <w:rsid w:val="002E0A9D"/>
    <w:rsid w:val="002F0357"/>
    <w:rsid w:val="002F582E"/>
    <w:rsid w:val="003047D9"/>
    <w:rsid w:val="003049C9"/>
    <w:rsid w:val="00306DAD"/>
    <w:rsid w:val="00331976"/>
    <w:rsid w:val="00335FC6"/>
    <w:rsid w:val="00350181"/>
    <w:rsid w:val="00353D8B"/>
    <w:rsid w:val="00380585"/>
    <w:rsid w:val="003809A1"/>
    <w:rsid w:val="00394CCF"/>
    <w:rsid w:val="00394FC0"/>
    <w:rsid w:val="003A1376"/>
    <w:rsid w:val="003A2794"/>
    <w:rsid w:val="003A4665"/>
    <w:rsid w:val="003B2F67"/>
    <w:rsid w:val="003B7A0C"/>
    <w:rsid w:val="003C133A"/>
    <w:rsid w:val="003C5168"/>
    <w:rsid w:val="003C5AC0"/>
    <w:rsid w:val="003D327C"/>
    <w:rsid w:val="003F18C2"/>
    <w:rsid w:val="00415B36"/>
    <w:rsid w:val="004248B4"/>
    <w:rsid w:val="00425907"/>
    <w:rsid w:val="0043019E"/>
    <w:rsid w:val="00431DA4"/>
    <w:rsid w:val="0047415E"/>
    <w:rsid w:val="00477884"/>
    <w:rsid w:val="004810D5"/>
    <w:rsid w:val="004810FB"/>
    <w:rsid w:val="00483AFE"/>
    <w:rsid w:val="004854C5"/>
    <w:rsid w:val="00490764"/>
    <w:rsid w:val="00497450"/>
    <w:rsid w:val="004A0034"/>
    <w:rsid w:val="004C7C75"/>
    <w:rsid w:val="004D431C"/>
    <w:rsid w:val="004F28F7"/>
    <w:rsid w:val="00502E2B"/>
    <w:rsid w:val="00511F34"/>
    <w:rsid w:val="005159A6"/>
    <w:rsid w:val="005224E7"/>
    <w:rsid w:val="00523942"/>
    <w:rsid w:val="00524C31"/>
    <w:rsid w:val="005440AE"/>
    <w:rsid w:val="005476A0"/>
    <w:rsid w:val="00556C8E"/>
    <w:rsid w:val="005578DA"/>
    <w:rsid w:val="0056470A"/>
    <w:rsid w:val="00572BB8"/>
    <w:rsid w:val="00581AA7"/>
    <w:rsid w:val="005870AE"/>
    <w:rsid w:val="00593ED7"/>
    <w:rsid w:val="005A0CFC"/>
    <w:rsid w:val="005C1971"/>
    <w:rsid w:val="005C2250"/>
    <w:rsid w:val="005C68BC"/>
    <w:rsid w:val="005C74CA"/>
    <w:rsid w:val="005D5489"/>
    <w:rsid w:val="00602AAB"/>
    <w:rsid w:val="00622D55"/>
    <w:rsid w:val="0062403E"/>
    <w:rsid w:val="0062776D"/>
    <w:rsid w:val="006421D3"/>
    <w:rsid w:val="0065144F"/>
    <w:rsid w:val="0068641D"/>
    <w:rsid w:val="00686807"/>
    <w:rsid w:val="00693AB6"/>
    <w:rsid w:val="006943E0"/>
    <w:rsid w:val="00695DA2"/>
    <w:rsid w:val="006A0438"/>
    <w:rsid w:val="006A6143"/>
    <w:rsid w:val="006B6359"/>
    <w:rsid w:val="006D252C"/>
    <w:rsid w:val="006E27D2"/>
    <w:rsid w:val="006F13C4"/>
    <w:rsid w:val="006F3F49"/>
    <w:rsid w:val="006F63E8"/>
    <w:rsid w:val="0070041A"/>
    <w:rsid w:val="007171F3"/>
    <w:rsid w:val="007349AA"/>
    <w:rsid w:val="00744901"/>
    <w:rsid w:val="007647FF"/>
    <w:rsid w:val="00764E64"/>
    <w:rsid w:val="007750B4"/>
    <w:rsid w:val="0078622F"/>
    <w:rsid w:val="007A67D1"/>
    <w:rsid w:val="007B3C8E"/>
    <w:rsid w:val="007C29E8"/>
    <w:rsid w:val="007C2BC8"/>
    <w:rsid w:val="007D01A9"/>
    <w:rsid w:val="007D2CE5"/>
    <w:rsid w:val="007D64DD"/>
    <w:rsid w:val="007E0131"/>
    <w:rsid w:val="007E6B86"/>
    <w:rsid w:val="007F08CE"/>
    <w:rsid w:val="007F1C09"/>
    <w:rsid w:val="007F7508"/>
    <w:rsid w:val="00802B4E"/>
    <w:rsid w:val="00802BD2"/>
    <w:rsid w:val="008144CD"/>
    <w:rsid w:val="00816D2E"/>
    <w:rsid w:val="008206DE"/>
    <w:rsid w:val="00825CA7"/>
    <w:rsid w:val="0083059A"/>
    <w:rsid w:val="008367D2"/>
    <w:rsid w:val="008403DA"/>
    <w:rsid w:val="00842631"/>
    <w:rsid w:val="00847B2C"/>
    <w:rsid w:val="008541A2"/>
    <w:rsid w:val="00864D13"/>
    <w:rsid w:val="008724FA"/>
    <w:rsid w:val="00872DAB"/>
    <w:rsid w:val="008752B5"/>
    <w:rsid w:val="00884DAA"/>
    <w:rsid w:val="008862D3"/>
    <w:rsid w:val="00893514"/>
    <w:rsid w:val="008A15B6"/>
    <w:rsid w:val="008A70CF"/>
    <w:rsid w:val="008B16E4"/>
    <w:rsid w:val="008B7068"/>
    <w:rsid w:val="008C67CD"/>
    <w:rsid w:val="008D16A2"/>
    <w:rsid w:val="008D29C9"/>
    <w:rsid w:val="008E481C"/>
    <w:rsid w:val="008F26FC"/>
    <w:rsid w:val="00904683"/>
    <w:rsid w:val="009125F7"/>
    <w:rsid w:val="00915067"/>
    <w:rsid w:val="0091711A"/>
    <w:rsid w:val="0092195D"/>
    <w:rsid w:val="00932E11"/>
    <w:rsid w:val="00945AC4"/>
    <w:rsid w:val="00955CFF"/>
    <w:rsid w:val="00971692"/>
    <w:rsid w:val="0097772B"/>
    <w:rsid w:val="0099064B"/>
    <w:rsid w:val="00996D85"/>
    <w:rsid w:val="009A5346"/>
    <w:rsid w:val="009A5EC9"/>
    <w:rsid w:val="009B482D"/>
    <w:rsid w:val="009C51F8"/>
    <w:rsid w:val="009D36CC"/>
    <w:rsid w:val="009D377E"/>
    <w:rsid w:val="009F1DA9"/>
    <w:rsid w:val="009F32A3"/>
    <w:rsid w:val="00A21C6E"/>
    <w:rsid w:val="00A27705"/>
    <w:rsid w:val="00A30AF0"/>
    <w:rsid w:val="00A35107"/>
    <w:rsid w:val="00A610A6"/>
    <w:rsid w:val="00A752FC"/>
    <w:rsid w:val="00A87D40"/>
    <w:rsid w:val="00A93975"/>
    <w:rsid w:val="00A9453A"/>
    <w:rsid w:val="00A946A2"/>
    <w:rsid w:val="00A95239"/>
    <w:rsid w:val="00AB2E33"/>
    <w:rsid w:val="00AC43C5"/>
    <w:rsid w:val="00AD1A42"/>
    <w:rsid w:val="00AE7C72"/>
    <w:rsid w:val="00AF29E8"/>
    <w:rsid w:val="00AF3E09"/>
    <w:rsid w:val="00B10FE1"/>
    <w:rsid w:val="00B16327"/>
    <w:rsid w:val="00B42DEC"/>
    <w:rsid w:val="00B44644"/>
    <w:rsid w:val="00B62C5E"/>
    <w:rsid w:val="00B62D91"/>
    <w:rsid w:val="00B6652A"/>
    <w:rsid w:val="00B667D4"/>
    <w:rsid w:val="00B80909"/>
    <w:rsid w:val="00B83738"/>
    <w:rsid w:val="00B945F8"/>
    <w:rsid w:val="00B9533A"/>
    <w:rsid w:val="00BA34FE"/>
    <w:rsid w:val="00BA5466"/>
    <w:rsid w:val="00BA6659"/>
    <w:rsid w:val="00BB5ED9"/>
    <w:rsid w:val="00BB7E70"/>
    <w:rsid w:val="00BC1822"/>
    <w:rsid w:val="00BC250E"/>
    <w:rsid w:val="00BC3C68"/>
    <w:rsid w:val="00BD2B70"/>
    <w:rsid w:val="00BD5950"/>
    <w:rsid w:val="00BD6140"/>
    <w:rsid w:val="00BF21D2"/>
    <w:rsid w:val="00BF6711"/>
    <w:rsid w:val="00BF77B6"/>
    <w:rsid w:val="00C22D9A"/>
    <w:rsid w:val="00C27D26"/>
    <w:rsid w:val="00C43D97"/>
    <w:rsid w:val="00C44050"/>
    <w:rsid w:val="00C44E6D"/>
    <w:rsid w:val="00C460EE"/>
    <w:rsid w:val="00C63B83"/>
    <w:rsid w:val="00C706F9"/>
    <w:rsid w:val="00C763E1"/>
    <w:rsid w:val="00C76AFD"/>
    <w:rsid w:val="00C76D4C"/>
    <w:rsid w:val="00CB1840"/>
    <w:rsid w:val="00CB7365"/>
    <w:rsid w:val="00CB78DF"/>
    <w:rsid w:val="00CC724D"/>
    <w:rsid w:val="00CD1E30"/>
    <w:rsid w:val="00CD4C5C"/>
    <w:rsid w:val="00CD5253"/>
    <w:rsid w:val="00CD57D6"/>
    <w:rsid w:val="00CD6E08"/>
    <w:rsid w:val="00CE0D2F"/>
    <w:rsid w:val="00CE6F6D"/>
    <w:rsid w:val="00D072D4"/>
    <w:rsid w:val="00D20CF9"/>
    <w:rsid w:val="00D2767C"/>
    <w:rsid w:val="00D42F92"/>
    <w:rsid w:val="00D6018A"/>
    <w:rsid w:val="00D65C69"/>
    <w:rsid w:val="00D91EDA"/>
    <w:rsid w:val="00DB384B"/>
    <w:rsid w:val="00DC566D"/>
    <w:rsid w:val="00DD747E"/>
    <w:rsid w:val="00DE417A"/>
    <w:rsid w:val="00DF4B76"/>
    <w:rsid w:val="00E00122"/>
    <w:rsid w:val="00E23B5A"/>
    <w:rsid w:val="00E612D0"/>
    <w:rsid w:val="00E65CED"/>
    <w:rsid w:val="00E669AD"/>
    <w:rsid w:val="00E75831"/>
    <w:rsid w:val="00E91045"/>
    <w:rsid w:val="00E91D8C"/>
    <w:rsid w:val="00E9639B"/>
    <w:rsid w:val="00E96785"/>
    <w:rsid w:val="00EA522A"/>
    <w:rsid w:val="00EA6CF2"/>
    <w:rsid w:val="00EC398A"/>
    <w:rsid w:val="00EC3ED2"/>
    <w:rsid w:val="00EC5930"/>
    <w:rsid w:val="00ED0888"/>
    <w:rsid w:val="00EE2544"/>
    <w:rsid w:val="00EE39EA"/>
    <w:rsid w:val="00EF5309"/>
    <w:rsid w:val="00EF7AB5"/>
    <w:rsid w:val="00F077DB"/>
    <w:rsid w:val="00F079F7"/>
    <w:rsid w:val="00F14F2B"/>
    <w:rsid w:val="00F25929"/>
    <w:rsid w:val="00F42394"/>
    <w:rsid w:val="00F46AC5"/>
    <w:rsid w:val="00F47B78"/>
    <w:rsid w:val="00F54608"/>
    <w:rsid w:val="00F62F54"/>
    <w:rsid w:val="00F74C93"/>
    <w:rsid w:val="00F83613"/>
    <w:rsid w:val="00F85E1A"/>
    <w:rsid w:val="00F93707"/>
    <w:rsid w:val="00FA0F77"/>
    <w:rsid w:val="00FA70D1"/>
    <w:rsid w:val="00FB2E3D"/>
    <w:rsid w:val="00FB6C3E"/>
    <w:rsid w:val="00FC67F1"/>
    <w:rsid w:val="00FC7CE3"/>
    <w:rsid w:val="00FD1C8B"/>
    <w:rsid w:val="00FE15BB"/>
    <w:rsid w:val="00FE3214"/>
    <w:rsid w:val="00FE6654"/>
    <w:rsid w:val="00FF3429"/>
    <w:rsid w:val="00FF5559"/>
    <w:rsid w:val="00FF5D56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06ACB"/>
  <w15:chartTrackingRefBased/>
  <w15:docId w15:val="{FA4F066E-53D4-4E4E-A129-C0405725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A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BF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A2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helloKARIO</dc:creator>
  <cp:keywords/>
  <dc:description/>
  <cp:lastModifiedBy>周正卿 体育教研部</cp:lastModifiedBy>
  <cp:revision>1</cp:revision>
  <dcterms:created xsi:type="dcterms:W3CDTF">2022-06-28T09:13:00Z</dcterms:created>
  <dcterms:modified xsi:type="dcterms:W3CDTF">2022-06-29T03:17:00Z</dcterms:modified>
</cp:coreProperties>
</file>